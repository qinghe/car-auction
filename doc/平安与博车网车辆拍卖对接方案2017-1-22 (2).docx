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A9263D" w14:textId="77777777" w:rsidR="009302C7" w:rsidRDefault="009302C7" w:rsidP="009302C7"/>
    <w:p w14:paraId="62A9263E" w14:textId="77777777" w:rsidR="00FB4636" w:rsidRDefault="00FB4636" w:rsidP="009302C7"/>
    <w:p w14:paraId="62A9263F" w14:textId="77777777" w:rsidR="00FB4636" w:rsidRDefault="00FB4636" w:rsidP="009302C7"/>
    <w:p w14:paraId="62A92640" w14:textId="77777777" w:rsidR="009302C7" w:rsidRDefault="009302C7" w:rsidP="009302C7"/>
    <w:p w14:paraId="62A92641" w14:textId="77777777" w:rsidR="009302C7" w:rsidRDefault="009302C7" w:rsidP="009302C7"/>
    <w:p w14:paraId="62A92642" w14:textId="77777777" w:rsidR="009302C7" w:rsidRDefault="009302C7" w:rsidP="009302C7"/>
    <w:p w14:paraId="62A92643" w14:textId="77777777" w:rsidR="009302C7" w:rsidRPr="004B14F5" w:rsidRDefault="006D281D" w:rsidP="009302C7">
      <w:pPr>
        <w:widowControl/>
        <w:autoSpaceDE w:val="0"/>
        <w:autoSpaceDN w:val="0"/>
        <w:adjustRightInd w:val="0"/>
        <w:jc w:val="center"/>
        <w:rPr>
          <w:rFonts w:ascii="黑体" w:eastAsia="黑体" w:hAnsi="黑体" w:cs="Times"/>
          <w:kern w:val="0"/>
          <w:sz w:val="48"/>
          <w:szCs w:val="28"/>
        </w:rPr>
      </w:pPr>
      <w:r w:rsidRPr="006D281D">
        <w:rPr>
          <w:rFonts w:ascii="黑体" w:eastAsia="黑体" w:hAnsi="黑体" w:cs="Times" w:hint="eastAsia"/>
          <w:kern w:val="0"/>
          <w:sz w:val="48"/>
          <w:szCs w:val="28"/>
        </w:rPr>
        <w:t>平安与博车网车辆拍卖对接方案</w:t>
      </w:r>
    </w:p>
    <w:p w14:paraId="62A92644" w14:textId="77777777" w:rsidR="009302C7" w:rsidRPr="00D02793" w:rsidRDefault="009302C7" w:rsidP="009302C7">
      <w:pPr>
        <w:jc w:val="center"/>
        <w:rPr>
          <w:rFonts w:ascii="黑体" w:eastAsia="黑体" w:hAnsi="黑体"/>
          <w:sz w:val="36"/>
        </w:rPr>
      </w:pPr>
    </w:p>
    <w:p w14:paraId="62A92645" w14:textId="77777777" w:rsidR="009302C7" w:rsidRDefault="009302C7" w:rsidP="009302C7"/>
    <w:p w14:paraId="62A92646" w14:textId="77777777" w:rsidR="009302C7" w:rsidRDefault="009302C7" w:rsidP="009302C7"/>
    <w:p w14:paraId="62A92647" w14:textId="77777777" w:rsidR="009302C7" w:rsidRDefault="009302C7" w:rsidP="009302C7"/>
    <w:p w14:paraId="62A92648" w14:textId="77777777" w:rsidR="009302C7" w:rsidRDefault="009302C7" w:rsidP="009302C7"/>
    <w:p w14:paraId="62A92649" w14:textId="77777777" w:rsidR="009302C7" w:rsidRDefault="009302C7" w:rsidP="009302C7"/>
    <w:p w14:paraId="62A9264A" w14:textId="77777777" w:rsidR="009302C7" w:rsidRDefault="009302C7" w:rsidP="009302C7">
      <w:pPr>
        <w:widowControl/>
        <w:jc w:val="left"/>
      </w:pPr>
      <w:r>
        <w:br w:type="page"/>
      </w:r>
    </w:p>
    <w:p w14:paraId="62A9264B" w14:textId="77777777" w:rsidR="009302C7" w:rsidRPr="00D02793" w:rsidRDefault="009302C7" w:rsidP="009302C7">
      <w:pPr>
        <w:jc w:val="center"/>
        <w:rPr>
          <w:rFonts w:ascii="黑体" w:eastAsia="黑体" w:hAnsi="黑体"/>
          <w:sz w:val="36"/>
        </w:rPr>
      </w:pPr>
      <w:r w:rsidRPr="00D02793">
        <w:rPr>
          <w:rFonts w:ascii="黑体" w:eastAsia="黑体" w:hAnsi="黑体" w:hint="eastAsia"/>
          <w:sz w:val="36"/>
        </w:rPr>
        <w:lastRenderedPageBreak/>
        <w:t>目录</w:t>
      </w:r>
    </w:p>
    <w:p w14:paraId="62A9264C" w14:textId="77777777" w:rsidR="009302C7" w:rsidRDefault="009302C7" w:rsidP="009302C7"/>
    <w:p w14:paraId="62A9264D" w14:textId="77777777" w:rsidR="00BB0C4F" w:rsidRDefault="009302C7">
      <w:pPr>
        <w:pStyle w:val="10"/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6935273" w:history="1">
        <w:r w:rsidR="00BB0C4F" w:rsidRPr="00145D28">
          <w:rPr>
            <w:rStyle w:val="a4"/>
            <w:noProof/>
          </w:rPr>
          <w:t>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业务对接流程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4</w:t>
        </w:r>
        <w:r w:rsidR="00BB0C4F">
          <w:rPr>
            <w:noProof/>
            <w:webHidden/>
          </w:rPr>
          <w:fldChar w:fldCharType="end"/>
        </w:r>
      </w:hyperlink>
    </w:p>
    <w:p w14:paraId="62A9264E" w14:textId="77777777" w:rsidR="00BB0C4F" w:rsidRDefault="006C11D9">
      <w:pPr>
        <w:pStyle w:val="10"/>
        <w:rPr>
          <w:noProof/>
        </w:rPr>
      </w:pPr>
      <w:hyperlink w:anchor="_Toc436935274" w:history="1">
        <w:r w:rsidR="00BB0C4F" w:rsidRPr="00145D28">
          <w:rPr>
            <w:rStyle w:val="a4"/>
            <w:noProof/>
          </w:rPr>
          <w:t>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技术方式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5</w:t>
        </w:r>
        <w:r w:rsidR="00BB0C4F">
          <w:rPr>
            <w:noProof/>
            <w:webHidden/>
          </w:rPr>
          <w:fldChar w:fldCharType="end"/>
        </w:r>
      </w:hyperlink>
    </w:p>
    <w:p w14:paraId="62A9264F" w14:textId="77777777" w:rsidR="00BB0C4F" w:rsidRDefault="006C11D9">
      <w:pPr>
        <w:pStyle w:val="20"/>
        <w:rPr>
          <w:noProof/>
        </w:rPr>
      </w:pPr>
      <w:hyperlink w:anchor="_Toc436935275" w:history="1">
        <w:r w:rsidR="00BB0C4F" w:rsidRPr="00145D28">
          <w:rPr>
            <w:rStyle w:val="a4"/>
            <w:noProof/>
          </w:rPr>
          <w:t>2.1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概述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5</w:t>
        </w:r>
        <w:r w:rsidR="00BB0C4F">
          <w:rPr>
            <w:noProof/>
            <w:webHidden/>
          </w:rPr>
          <w:fldChar w:fldCharType="end"/>
        </w:r>
      </w:hyperlink>
    </w:p>
    <w:p w14:paraId="62A92650" w14:textId="77777777" w:rsidR="00BB0C4F" w:rsidRDefault="006C11D9">
      <w:pPr>
        <w:pStyle w:val="20"/>
        <w:rPr>
          <w:noProof/>
        </w:rPr>
      </w:pPr>
      <w:hyperlink w:anchor="_Toc436935276" w:history="1">
        <w:r w:rsidR="00BB0C4F" w:rsidRPr="00145D28">
          <w:rPr>
            <w:rStyle w:val="a4"/>
            <w:noProof/>
          </w:rPr>
          <w:t>2.2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编码定义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5</w:t>
        </w:r>
        <w:r w:rsidR="00BB0C4F">
          <w:rPr>
            <w:noProof/>
            <w:webHidden/>
          </w:rPr>
          <w:fldChar w:fldCharType="end"/>
        </w:r>
      </w:hyperlink>
    </w:p>
    <w:p w14:paraId="62A92651" w14:textId="77777777" w:rsidR="00BB0C4F" w:rsidRDefault="006C11D9">
      <w:pPr>
        <w:pStyle w:val="20"/>
        <w:rPr>
          <w:noProof/>
        </w:rPr>
      </w:pPr>
      <w:hyperlink w:anchor="_Toc436935277" w:history="1">
        <w:r w:rsidR="00BB0C4F" w:rsidRPr="00145D28">
          <w:rPr>
            <w:rStyle w:val="a4"/>
            <w:noProof/>
          </w:rPr>
          <w:t>2.3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联系人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5</w:t>
        </w:r>
        <w:r w:rsidR="00BB0C4F">
          <w:rPr>
            <w:noProof/>
            <w:webHidden/>
          </w:rPr>
          <w:fldChar w:fldCharType="end"/>
        </w:r>
      </w:hyperlink>
    </w:p>
    <w:p w14:paraId="62A92652" w14:textId="77777777" w:rsidR="00BB0C4F" w:rsidRDefault="006C11D9">
      <w:pPr>
        <w:pStyle w:val="10"/>
        <w:rPr>
          <w:noProof/>
        </w:rPr>
      </w:pPr>
      <w:hyperlink w:anchor="_Toc436935278" w:history="1">
        <w:r w:rsidR="00BB0C4F" w:rsidRPr="00145D28">
          <w:rPr>
            <w:rStyle w:val="a4"/>
            <w:noProof/>
          </w:rPr>
          <w:t>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接口、方法及数据格式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6</w:t>
        </w:r>
        <w:r w:rsidR="00BB0C4F">
          <w:rPr>
            <w:noProof/>
            <w:webHidden/>
          </w:rPr>
          <w:fldChar w:fldCharType="end"/>
        </w:r>
      </w:hyperlink>
    </w:p>
    <w:p w14:paraId="62A92653" w14:textId="77777777" w:rsidR="00BB0C4F" w:rsidRDefault="006C11D9">
      <w:pPr>
        <w:pStyle w:val="20"/>
        <w:rPr>
          <w:noProof/>
        </w:rPr>
      </w:pPr>
      <w:hyperlink w:anchor="_Toc436935279" w:history="1">
        <w:r w:rsidR="00BB0C4F" w:rsidRPr="00145D28">
          <w:rPr>
            <w:rStyle w:val="a4"/>
            <w:noProof/>
          </w:rPr>
          <w:t>3.1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询价车辆信息（平安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博车网）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_Toc436935279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6</w:t>
        </w:r>
        <w:r w:rsidR="00BB0C4F">
          <w:rPr>
            <w:noProof/>
            <w:webHidden/>
          </w:rPr>
          <w:fldChar w:fldCharType="end"/>
        </w:r>
      </w:hyperlink>
    </w:p>
    <w:p w14:paraId="62A92654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80" w:history="1">
        <w:r w:rsidR="00BB0C4F" w:rsidRPr="00145D28">
          <w:rPr>
            <w:rStyle w:val="a4"/>
            <w:noProof/>
          </w:rPr>
          <w:t>3.1.1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_Toc436935280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6</w:t>
        </w:r>
        <w:r w:rsidR="00BB0C4F">
          <w:rPr>
            <w:noProof/>
            <w:webHidden/>
          </w:rPr>
          <w:fldChar w:fldCharType="end"/>
        </w:r>
      </w:hyperlink>
    </w:p>
    <w:p w14:paraId="62A92655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81" w:history="1">
        <w:r w:rsidR="00BB0C4F" w:rsidRPr="00145D28">
          <w:rPr>
            <w:rStyle w:val="a4"/>
            <w:noProof/>
          </w:rPr>
          <w:t>3.1.2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_Toc436935281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6</w:t>
        </w:r>
        <w:r w:rsidR="00BB0C4F">
          <w:rPr>
            <w:noProof/>
            <w:webHidden/>
          </w:rPr>
          <w:fldChar w:fldCharType="end"/>
        </w:r>
      </w:hyperlink>
    </w:p>
    <w:p w14:paraId="62A92656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82" w:history="1">
        <w:r w:rsidR="00BB0C4F" w:rsidRPr="00145D28">
          <w:rPr>
            <w:rStyle w:val="a4"/>
            <w:noProof/>
          </w:rPr>
          <w:t>3.1.3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_Toc436935282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7</w:t>
        </w:r>
        <w:r w:rsidR="00BB0C4F">
          <w:rPr>
            <w:noProof/>
            <w:webHidden/>
          </w:rPr>
          <w:fldChar w:fldCharType="end"/>
        </w:r>
      </w:hyperlink>
    </w:p>
    <w:p w14:paraId="62A92657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83" w:history="1">
        <w:r w:rsidR="00BB0C4F" w:rsidRPr="00145D28">
          <w:rPr>
            <w:rStyle w:val="a4"/>
            <w:noProof/>
          </w:rPr>
          <w:t>3.1.4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8</w:t>
        </w:r>
        <w:r w:rsidR="00BB0C4F">
          <w:rPr>
            <w:noProof/>
            <w:webHidden/>
          </w:rPr>
          <w:fldChar w:fldCharType="end"/>
        </w:r>
      </w:hyperlink>
    </w:p>
    <w:p w14:paraId="62A92658" w14:textId="77777777" w:rsidR="00BB0C4F" w:rsidRDefault="006C11D9">
      <w:pPr>
        <w:pStyle w:val="20"/>
        <w:rPr>
          <w:noProof/>
        </w:rPr>
      </w:pPr>
      <w:hyperlink w:anchor="_Toc436935284" w:history="1">
        <w:r w:rsidR="00BB0C4F" w:rsidRPr="00145D28">
          <w:rPr>
            <w:rStyle w:val="a4"/>
            <w:noProof/>
          </w:rPr>
          <w:t>3.2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报价信息（博车网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平安）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8</w:t>
        </w:r>
        <w:r w:rsidR="00BB0C4F">
          <w:rPr>
            <w:noProof/>
            <w:webHidden/>
          </w:rPr>
          <w:fldChar w:fldCharType="end"/>
        </w:r>
      </w:hyperlink>
    </w:p>
    <w:p w14:paraId="62A92659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85" w:history="1">
        <w:r w:rsidR="00BB0C4F" w:rsidRPr="00145D28">
          <w:rPr>
            <w:rStyle w:val="a4"/>
            <w:noProof/>
          </w:rPr>
          <w:t>3.2.1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8</w:t>
        </w:r>
        <w:r w:rsidR="00BB0C4F">
          <w:rPr>
            <w:noProof/>
            <w:webHidden/>
          </w:rPr>
          <w:fldChar w:fldCharType="end"/>
        </w:r>
      </w:hyperlink>
    </w:p>
    <w:p w14:paraId="62A9265A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86" w:history="1">
        <w:r w:rsidR="00BB0C4F" w:rsidRPr="00145D28">
          <w:rPr>
            <w:rStyle w:val="a4"/>
            <w:noProof/>
          </w:rPr>
          <w:t>3.2.2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8</w:t>
        </w:r>
        <w:r w:rsidR="00BB0C4F">
          <w:rPr>
            <w:noProof/>
            <w:webHidden/>
          </w:rPr>
          <w:fldChar w:fldCharType="end"/>
        </w:r>
      </w:hyperlink>
    </w:p>
    <w:p w14:paraId="62A9265B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87" w:history="1">
        <w:r w:rsidR="00BB0C4F" w:rsidRPr="00145D28">
          <w:rPr>
            <w:rStyle w:val="a4"/>
            <w:noProof/>
          </w:rPr>
          <w:t>3.2.3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8</w:t>
        </w:r>
        <w:r w:rsidR="00BB0C4F">
          <w:rPr>
            <w:noProof/>
            <w:webHidden/>
          </w:rPr>
          <w:fldChar w:fldCharType="end"/>
        </w:r>
      </w:hyperlink>
    </w:p>
    <w:p w14:paraId="62A9265C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88" w:history="1">
        <w:r w:rsidR="00BB0C4F" w:rsidRPr="00145D28">
          <w:rPr>
            <w:rStyle w:val="a4"/>
            <w:noProof/>
          </w:rPr>
          <w:t>3.2.4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9</w:t>
        </w:r>
        <w:r w:rsidR="00BB0C4F">
          <w:rPr>
            <w:noProof/>
            <w:webHidden/>
          </w:rPr>
          <w:fldChar w:fldCharType="end"/>
        </w:r>
      </w:hyperlink>
    </w:p>
    <w:p w14:paraId="62A9265D" w14:textId="77777777" w:rsidR="00BB0C4F" w:rsidRDefault="006C11D9">
      <w:pPr>
        <w:pStyle w:val="20"/>
        <w:rPr>
          <w:noProof/>
        </w:rPr>
      </w:pPr>
      <w:hyperlink w:anchor="_Toc436935289" w:history="1">
        <w:r w:rsidR="00BB0C4F" w:rsidRPr="00145D28">
          <w:rPr>
            <w:rStyle w:val="a4"/>
            <w:noProof/>
          </w:rPr>
          <w:t>3.3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中标信息（平安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博车网）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_Toc436935289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9</w:t>
        </w:r>
        <w:r w:rsidR="00BB0C4F">
          <w:rPr>
            <w:noProof/>
            <w:webHidden/>
          </w:rPr>
          <w:fldChar w:fldCharType="end"/>
        </w:r>
      </w:hyperlink>
    </w:p>
    <w:p w14:paraId="62A9265E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90" w:history="1">
        <w:r w:rsidR="00BB0C4F" w:rsidRPr="00145D28">
          <w:rPr>
            <w:rStyle w:val="a4"/>
            <w:noProof/>
          </w:rPr>
          <w:t>3.3.1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_Toc436935290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9</w:t>
        </w:r>
        <w:r w:rsidR="00BB0C4F">
          <w:rPr>
            <w:noProof/>
            <w:webHidden/>
          </w:rPr>
          <w:fldChar w:fldCharType="end"/>
        </w:r>
      </w:hyperlink>
    </w:p>
    <w:p w14:paraId="62A9265F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91" w:history="1">
        <w:r w:rsidR="00BB0C4F" w:rsidRPr="00145D28">
          <w:rPr>
            <w:rStyle w:val="a4"/>
            <w:noProof/>
          </w:rPr>
          <w:t>3.3.2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_Toc436935291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9</w:t>
        </w:r>
        <w:r w:rsidR="00BB0C4F">
          <w:rPr>
            <w:noProof/>
            <w:webHidden/>
          </w:rPr>
          <w:fldChar w:fldCharType="end"/>
        </w:r>
      </w:hyperlink>
    </w:p>
    <w:p w14:paraId="62A92660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92" w:history="1">
        <w:r w:rsidR="00BB0C4F" w:rsidRPr="00145D28">
          <w:rPr>
            <w:rStyle w:val="a4"/>
            <w:noProof/>
          </w:rPr>
          <w:t>3.3.3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_Toc436935292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9</w:t>
        </w:r>
        <w:r w:rsidR="00BB0C4F">
          <w:rPr>
            <w:noProof/>
            <w:webHidden/>
          </w:rPr>
          <w:fldChar w:fldCharType="end"/>
        </w:r>
      </w:hyperlink>
    </w:p>
    <w:p w14:paraId="62A92661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93" w:history="1">
        <w:r w:rsidR="00BB0C4F" w:rsidRPr="00145D28">
          <w:rPr>
            <w:rStyle w:val="a4"/>
            <w:noProof/>
          </w:rPr>
          <w:t>3.3.4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10</w:t>
        </w:r>
        <w:r w:rsidR="00BB0C4F">
          <w:rPr>
            <w:noProof/>
            <w:webHidden/>
          </w:rPr>
          <w:fldChar w:fldCharType="end"/>
        </w:r>
      </w:hyperlink>
    </w:p>
    <w:p w14:paraId="62A92662" w14:textId="77777777" w:rsidR="00BB0C4F" w:rsidRDefault="006C11D9">
      <w:pPr>
        <w:pStyle w:val="20"/>
        <w:rPr>
          <w:noProof/>
        </w:rPr>
      </w:pPr>
      <w:hyperlink w:anchor="_Toc436935294" w:history="1">
        <w:r w:rsidR="00BB0C4F" w:rsidRPr="00145D28">
          <w:rPr>
            <w:rStyle w:val="a4"/>
            <w:noProof/>
          </w:rPr>
          <w:t>3.4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委托拍卖（平安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博车网）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10</w:t>
        </w:r>
        <w:r w:rsidR="00BB0C4F">
          <w:rPr>
            <w:noProof/>
            <w:webHidden/>
          </w:rPr>
          <w:fldChar w:fldCharType="end"/>
        </w:r>
      </w:hyperlink>
    </w:p>
    <w:p w14:paraId="62A92663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95" w:history="1">
        <w:r w:rsidR="00BB0C4F" w:rsidRPr="00145D28">
          <w:rPr>
            <w:rStyle w:val="a4"/>
            <w:noProof/>
          </w:rPr>
          <w:t>3.4.1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接口地址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10</w:t>
        </w:r>
        <w:r w:rsidR="00BB0C4F">
          <w:rPr>
            <w:noProof/>
            <w:webHidden/>
          </w:rPr>
          <w:fldChar w:fldCharType="end"/>
        </w:r>
      </w:hyperlink>
    </w:p>
    <w:p w14:paraId="62A92664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96" w:history="1">
        <w:r w:rsidR="00BB0C4F" w:rsidRPr="00145D28">
          <w:rPr>
            <w:rStyle w:val="a4"/>
            <w:noProof/>
          </w:rPr>
          <w:t>3.4.2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10</w:t>
        </w:r>
        <w:r w:rsidR="00BB0C4F">
          <w:rPr>
            <w:noProof/>
            <w:webHidden/>
          </w:rPr>
          <w:fldChar w:fldCharType="end"/>
        </w:r>
      </w:hyperlink>
    </w:p>
    <w:p w14:paraId="62A92665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97" w:history="1">
        <w:r w:rsidR="00BB0C4F" w:rsidRPr="00145D28">
          <w:rPr>
            <w:rStyle w:val="a4"/>
            <w:noProof/>
          </w:rPr>
          <w:t>3.4.3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10</w:t>
        </w:r>
        <w:r w:rsidR="00BB0C4F">
          <w:rPr>
            <w:noProof/>
            <w:webHidden/>
          </w:rPr>
          <w:fldChar w:fldCharType="end"/>
        </w:r>
      </w:hyperlink>
    </w:p>
    <w:p w14:paraId="62A92666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298" w:history="1">
        <w:r w:rsidR="00BB0C4F" w:rsidRPr="00145D28">
          <w:rPr>
            <w:rStyle w:val="a4"/>
            <w:noProof/>
          </w:rPr>
          <w:t>3.4.4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14:paraId="62A92667" w14:textId="77777777" w:rsidR="00BB0C4F" w:rsidRDefault="006C11D9">
      <w:pPr>
        <w:pStyle w:val="20"/>
        <w:rPr>
          <w:noProof/>
        </w:rPr>
      </w:pPr>
      <w:hyperlink w:anchor="_Toc436935299" w:history="1">
        <w:r w:rsidR="00BB0C4F" w:rsidRPr="00145D28">
          <w:rPr>
            <w:rStyle w:val="a4"/>
            <w:noProof/>
          </w:rPr>
          <w:t>3.5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申请二次报价（博车网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平安）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_Toc436935299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14:paraId="62A92668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00" w:history="1">
        <w:r w:rsidR="00BB0C4F" w:rsidRPr="00145D28">
          <w:rPr>
            <w:rStyle w:val="a4"/>
            <w:noProof/>
          </w:rPr>
          <w:t>3.5.1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_Toc436935300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14:paraId="62A92669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01" w:history="1">
        <w:r w:rsidR="00BB0C4F" w:rsidRPr="00145D28">
          <w:rPr>
            <w:rStyle w:val="a4"/>
            <w:noProof/>
          </w:rPr>
          <w:t>3.5.2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_Toc436935301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14:paraId="62A9266A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02" w:history="1">
        <w:r w:rsidR="00BB0C4F" w:rsidRPr="00145D28">
          <w:rPr>
            <w:rStyle w:val="a4"/>
            <w:noProof/>
          </w:rPr>
          <w:t>3.5.3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_Toc436935302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14:paraId="62A9266B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03" w:history="1">
        <w:r w:rsidR="00BB0C4F" w:rsidRPr="00145D28">
          <w:rPr>
            <w:rStyle w:val="a4"/>
            <w:noProof/>
          </w:rPr>
          <w:t>3.5.4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11</w:t>
        </w:r>
        <w:r w:rsidR="00BB0C4F">
          <w:rPr>
            <w:noProof/>
            <w:webHidden/>
          </w:rPr>
          <w:fldChar w:fldCharType="end"/>
        </w:r>
      </w:hyperlink>
    </w:p>
    <w:p w14:paraId="62A9266C" w14:textId="77777777" w:rsidR="00BB0C4F" w:rsidRDefault="006C11D9">
      <w:pPr>
        <w:pStyle w:val="20"/>
        <w:rPr>
          <w:noProof/>
        </w:rPr>
      </w:pPr>
      <w:hyperlink w:anchor="_Toc436935304" w:history="1">
        <w:r w:rsidR="00BB0C4F" w:rsidRPr="00145D28">
          <w:rPr>
            <w:rStyle w:val="a4"/>
            <w:noProof/>
          </w:rPr>
          <w:t>3.6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二次报价反馈（平安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博车网）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12</w:t>
        </w:r>
        <w:r w:rsidR="00BB0C4F">
          <w:rPr>
            <w:noProof/>
            <w:webHidden/>
          </w:rPr>
          <w:fldChar w:fldCharType="end"/>
        </w:r>
      </w:hyperlink>
    </w:p>
    <w:p w14:paraId="62A9266D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05" w:history="1">
        <w:r w:rsidR="00BB0C4F" w:rsidRPr="00145D28">
          <w:rPr>
            <w:rStyle w:val="a4"/>
            <w:noProof/>
          </w:rPr>
          <w:t>3.6.1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接口地址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12</w:t>
        </w:r>
        <w:r w:rsidR="00BB0C4F">
          <w:rPr>
            <w:noProof/>
            <w:webHidden/>
          </w:rPr>
          <w:fldChar w:fldCharType="end"/>
        </w:r>
      </w:hyperlink>
    </w:p>
    <w:p w14:paraId="62A9266E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06" w:history="1">
        <w:r w:rsidR="00BB0C4F" w:rsidRPr="00145D28">
          <w:rPr>
            <w:rStyle w:val="a4"/>
            <w:noProof/>
          </w:rPr>
          <w:t>3.6.2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12</w:t>
        </w:r>
        <w:r w:rsidR="00BB0C4F">
          <w:rPr>
            <w:noProof/>
            <w:webHidden/>
          </w:rPr>
          <w:fldChar w:fldCharType="end"/>
        </w:r>
      </w:hyperlink>
    </w:p>
    <w:p w14:paraId="62A9266F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07" w:history="1">
        <w:r w:rsidR="00BB0C4F" w:rsidRPr="00145D28">
          <w:rPr>
            <w:rStyle w:val="a4"/>
            <w:noProof/>
          </w:rPr>
          <w:t>3.6.3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发送数据格式（</w:t>
        </w:r>
        <w:r w:rsidR="00BB0C4F" w:rsidRPr="00145D28">
          <w:rPr>
            <w:rStyle w:val="a4"/>
            <w:noProof/>
          </w:rPr>
          <w:t>JSON</w:t>
        </w:r>
        <w:r w:rsidR="00BB0C4F" w:rsidRPr="00145D28">
          <w:rPr>
            <w:rStyle w:val="a4"/>
            <w:rFonts w:hint="eastAsia"/>
            <w:noProof/>
          </w:rPr>
          <w:t>格式）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12</w:t>
        </w:r>
        <w:r w:rsidR="00BB0C4F">
          <w:rPr>
            <w:noProof/>
            <w:webHidden/>
          </w:rPr>
          <w:fldChar w:fldCharType="end"/>
        </w:r>
      </w:hyperlink>
    </w:p>
    <w:p w14:paraId="62A92670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08" w:history="1">
        <w:r w:rsidR="00BB0C4F" w:rsidRPr="00145D28">
          <w:rPr>
            <w:rStyle w:val="a4"/>
            <w:noProof/>
          </w:rPr>
          <w:t>3.6.4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12</w:t>
        </w:r>
        <w:r w:rsidR="00BB0C4F">
          <w:rPr>
            <w:noProof/>
            <w:webHidden/>
          </w:rPr>
          <w:fldChar w:fldCharType="end"/>
        </w:r>
      </w:hyperlink>
    </w:p>
    <w:p w14:paraId="62A92671" w14:textId="77777777" w:rsidR="00BB0C4F" w:rsidRDefault="006C11D9">
      <w:pPr>
        <w:pStyle w:val="20"/>
        <w:rPr>
          <w:noProof/>
        </w:rPr>
      </w:pPr>
      <w:hyperlink w:anchor="_Toc436935309" w:history="1">
        <w:r w:rsidR="00BB0C4F" w:rsidRPr="00145D28">
          <w:rPr>
            <w:rStyle w:val="a4"/>
            <w:noProof/>
          </w:rPr>
          <w:t>3.7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拍卖结果（博车网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平安）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_Toc436935309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13</w:t>
        </w:r>
        <w:r w:rsidR="00BB0C4F">
          <w:rPr>
            <w:noProof/>
            <w:webHidden/>
          </w:rPr>
          <w:fldChar w:fldCharType="end"/>
        </w:r>
      </w:hyperlink>
    </w:p>
    <w:p w14:paraId="62A92672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10" w:history="1">
        <w:r w:rsidR="00BB0C4F" w:rsidRPr="00145D28">
          <w:rPr>
            <w:rStyle w:val="a4"/>
            <w:noProof/>
          </w:rPr>
          <w:t>3.7.1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_Toc436935310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13</w:t>
        </w:r>
        <w:r w:rsidR="00BB0C4F">
          <w:rPr>
            <w:noProof/>
            <w:webHidden/>
          </w:rPr>
          <w:fldChar w:fldCharType="end"/>
        </w:r>
      </w:hyperlink>
    </w:p>
    <w:p w14:paraId="62A92673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11" w:history="1">
        <w:r w:rsidR="00BB0C4F" w:rsidRPr="00145D28">
          <w:rPr>
            <w:rStyle w:val="a4"/>
            <w:noProof/>
          </w:rPr>
          <w:t>3.7.2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_Toc436935311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13</w:t>
        </w:r>
        <w:r w:rsidR="00BB0C4F">
          <w:rPr>
            <w:noProof/>
            <w:webHidden/>
          </w:rPr>
          <w:fldChar w:fldCharType="end"/>
        </w:r>
      </w:hyperlink>
    </w:p>
    <w:p w14:paraId="62A92674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12" w:history="1">
        <w:r w:rsidR="00BB0C4F" w:rsidRPr="00145D28">
          <w:rPr>
            <w:rStyle w:val="a4"/>
            <w:noProof/>
          </w:rPr>
          <w:t>3.7.3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_Toc436935312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14</w:t>
        </w:r>
        <w:r w:rsidR="00BB0C4F">
          <w:rPr>
            <w:noProof/>
            <w:webHidden/>
          </w:rPr>
          <w:fldChar w:fldCharType="end"/>
        </w:r>
      </w:hyperlink>
    </w:p>
    <w:p w14:paraId="62A92675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13" w:history="1">
        <w:r w:rsidR="00BB0C4F" w:rsidRPr="00145D28">
          <w:rPr>
            <w:rStyle w:val="a4"/>
            <w:noProof/>
          </w:rPr>
          <w:t>3.7.4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15</w:t>
        </w:r>
        <w:r w:rsidR="00BB0C4F">
          <w:rPr>
            <w:noProof/>
            <w:webHidden/>
          </w:rPr>
          <w:fldChar w:fldCharType="end"/>
        </w:r>
      </w:hyperlink>
    </w:p>
    <w:p w14:paraId="62A92676" w14:textId="77777777" w:rsidR="00BB0C4F" w:rsidRDefault="006C11D9">
      <w:pPr>
        <w:pStyle w:val="20"/>
        <w:rPr>
          <w:noProof/>
        </w:rPr>
      </w:pPr>
      <w:hyperlink w:anchor="_Toc436935314" w:history="1">
        <w:r w:rsidR="00BB0C4F" w:rsidRPr="00145D28">
          <w:rPr>
            <w:rStyle w:val="a4"/>
            <w:noProof/>
          </w:rPr>
          <w:t>3.8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拍卖结果复核（平安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博车网）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15</w:t>
        </w:r>
        <w:r w:rsidR="00BB0C4F">
          <w:rPr>
            <w:noProof/>
            <w:webHidden/>
          </w:rPr>
          <w:fldChar w:fldCharType="end"/>
        </w:r>
      </w:hyperlink>
    </w:p>
    <w:p w14:paraId="62A92677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15" w:history="1">
        <w:r w:rsidR="00BB0C4F" w:rsidRPr="00145D28">
          <w:rPr>
            <w:rStyle w:val="a4"/>
            <w:noProof/>
          </w:rPr>
          <w:t>3.8.1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15</w:t>
        </w:r>
        <w:r w:rsidR="00BB0C4F">
          <w:rPr>
            <w:noProof/>
            <w:webHidden/>
          </w:rPr>
          <w:fldChar w:fldCharType="end"/>
        </w:r>
      </w:hyperlink>
    </w:p>
    <w:p w14:paraId="62A92678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16" w:history="1">
        <w:r w:rsidR="00BB0C4F" w:rsidRPr="00145D28">
          <w:rPr>
            <w:rStyle w:val="a4"/>
            <w:noProof/>
          </w:rPr>
          <w:t>3.8.2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15</w:t>
        </w:r>
        <w:r w:rsidR="00BB0C4F">
          <w:rPr>
            <w:noProof/>
            <w:webHidden/>
          </w:rPr>
          <w:fldChar w:fldCharType="end"/>
        </w:r>
      </w:hyperlink>
    </w:p>
    <w:p w14:paraId="62A92679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17" w:history="1">
        <w:r w:rsidR="00BB0C4F" w:rsidRPr="00145D28">
          <w:rPr>
            <w:rStyle w:val="a4"/>
            <w:noProof/>
          </w:rPr>
          <w:t>3.8.3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15</w:t>
        </w:r>
        <w:r w:rsidR="00BB0C4F">
          <w:rPr>
            <w:noProof/>
            <w:webHidden/>
          </w:rPr>
          <w:fldChar w:fldCharType="end"/>
        </w:r>
      </w:hyperlink>
    </w:p>
    <w:p w14:paraId="62A9267A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18" w:history="1">
        <w:r w:rsidR="00BB0C4F" w:rsidRPr="00145D28">
          <w:rPr>
            <w:rStyle w:val="a4"/>
            <w:noProof/>
          </w:rPr>
          <w:t>3.8.4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16</w:t>
        </w:r>
        <w:r w:rsidR="00BB0C4F">
          <w:rPr>
            <w:noProof/>
            <w:webHidden/>
          </w:rPr>
          <w:fldChar w:fldCharType="end"/>
        </w:r>
      </w:hyperlink>
    </w:p>
    <w:p w14:paraId="62A9267B" w14:textId="77777777" w:rsidR="00BB0C4F" w:rsidRDefault="006C11D9">
      <w:pPr>
        <w:pStyle w:val="20"/>
        <w:rPr>
          <w:noProof/>
        </w:rPr>
      </w:pPr>
      <w:hyperlink w:anchor="_Toc436935319" w:history="1">
        <w:r w:rsidR="00BB0C4F" w:rsidRPr="00145D28">
          <w:rPr>
            <w:rStyle w:val="a4"/>
            <w:noProof/>
          </w:rPr>
          <w:t>3.9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过户信息（博车网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平安）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_Toc436935319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16</w:t>
        </w:r>
        <w:r w:rsidR="00BB0C4F">
          <w:rPr>
            <w:noProof/>
            <w:webHidden/>
          </w:rPr>
          <w:fldChar w:fldCharType="end"/>
        </w:r>
      </w:hyperlink>
    </w:p>
    <w:p w14:paraId="62A9267C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20" w:history="1">
        <w:r w:rsidR="00BB0C4F" w:rsidRPr="00145D28">
          <w:rPr>
            <w:rStyle w:val="a4"/>
            <w:noProof/>
          </w:rPr>
          <w:t>3.9.1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_Toc436935320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16</w:t>
        </w:r>
        <w:r w:rsidR="00BB0C4F">
          <w:rPr>
            <w:noProof/>
            <w:webHidden/>
          </w:rPr>
          <w:fldChar w:fldCharType="end"/>
        </w:r>
      </w:hyperlink>
    </w:p>
    <w:p w14:paraId="62A9267D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21" w:history="1">
        <w:r w:rsidR="00BB0C4F" w:rsidRPr="00145D28">
          <w:rPr>
            <w:rStyle w:val="a4"/>
            <w:noProof/>
          </w:rPr>
          <w:t>3.9.2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_Toc436935321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16</w:t>
        </w:r>
        <w:r w:rsidR="00BB0C4F">
          <w:rPr>
            <w:noProof/>
            <w:webHidden/>
          </w:rPr>
          <w:fldChar w:fldCharType="end"/>
        </w:r>
      </w:hyperlink>
    </w:p>
    <w:p w14:paraId="62A9267E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22" w:history="1">
        <w:r w:rsidR="00BB0C4F" w:rsidRPr="00145D28">
          <w:rPr>
            <w:rStyle w:val="a4"/>
            <w:noProof/>
          </w:rPr>
          <w:t>3.9.3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_Toc436935322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16</w:t>
        </w:r>
        <w:r w:rsidR="00BB0C4F">
          <w:rPr>
            <w:noProof/>
            <w:webHidden/>
          </w:rPr>
          <w:fldChar w:fldCharType="end"/>
        </w:r>
      </w:hyperlink>
    </w:p>
    <w:p w14:paraId="62A9267F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23" w:history="1">
        <w:r w:rsidR="00BB0C4F" w:rsidRPr="00145D28">
          <w:rPr>
            <w:rStyle w:val="a4"/>
            <w:noProof/>
          </w:rPr>
          <w:t>3.9.4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_Toc436935323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17</w:t>
        </w:r>
        <w:r w:rsidR="00BB0C4F">
          <w:rPr>
            <w:noProof/>
            <w:webHidden/>
          </w:rPr>
          <w:fldChar w:fldCharType="end"/>
        </w:r>
      </w:hyperlink>
    </w:p>
    <w:p w14:paraId="62A92680" w14:textId="77777777" w:rsidR="00BB0C4F" w:rsidRDefault="006C11D9">
      <w:pPr>
        <w:pStyle w:val="20"/>
        <w:rPr>
          <w:noProof/>
        </w:rPr>
      </w:pPr>
      <w:hyperlink w:anchor="_Toc436935324" w:history="1">
        <w:r w:rsidR="00BB0C4F" w:rsidRPr="00145D28">
          <w:rPr>
            <w:rStyle w:val="a4"/>
            <w:noProof/>
          </w:rPr>
          <w:t>3.10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过户反馈复核（平安</w:t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noProof/>
          </w:rPr>
          <w:sym w:font="Wingdings" w:char="F0E0"/>
        </w:r>
        <w:r w:rsidR="00BB0C4F" w:rsidRPr="00145D28">
          <w:rPr>
            <w:rStyle w:val="a4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博车网）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_Toc436935324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17</w:t>
        </w:r>
        <w:r w:rsidR="00BB0C4F">
          <w:rPr>
            <w:noProof/>
            <w:webHidden/>
          </w:rPr>
          <w:fldChar w:fldCharType="end"/>
        </w:r>
      </w:hyperlink>
    </w:p>
    <w:p w14:paraId="62A92681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25" w:history="1">
        <w:r w:rsidR="00BB0C4F" w:rsidRPr="00145D28">
          <w:rPr>
            <w:rStyle w:val="a4"/>
            <w:noProof/>
          </w:rPr>
          <w:t>3.10.1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</w:t>
        </w:r>
        <w:r w:rsidR="00BB0C4F" w:rsidRPr="00145D28">
          <w:rPr>
            <w:rStyle w:val="a4"/>
            <w:noProof/>
          </w:rPr>
          <w:t>URL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_Toc436935325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17</w:t>
        </w:r>
        <w:r w:rsidR="00BB0C4F">
          <w:rPr>
            <w:noProof/>
            <w:webHidden/>
          </w:rPr>
          <w:fldChar w:fldCharType="end"/>
        </w:r>
      </w:hyperlink>
    </w:p>
    <w:p w14:paraId="62A92682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26" w:history="1">
        <w:r w:rsidR="00BB0C4F" w:rsidRPr="00145D28">
          <w:rPr>
            <w:rStyle w:val="a4"/>
            <w:noProof/>
          </w:rPr>
          <w:t>3.10.2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接口描述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_Toc436935326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17</w:t>
        </w:r>
        <w:r w:rsidR="00BB0C4F">
          <w:rPr>
            <w:noProof/>
            <w:webHidden/>
          </w:rPr>
          <w:fldChar w:fldCharType="end"/>
        </w:r>
      </w:hyperlink>
    </w:p>
    <w:p w14:paraId="62A92683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27" w:history="1">
        <w:r w:rsidR="00BB0C4F" w:rsidRPr="00145D28">
          <w:rPr>
            <w:rStyle w:val="a4"/>
            <w:noProof/>
          </w:rPr>
          <w:t>3.10.3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发送数据格式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_Toc436935327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17</w:t>
        </w:r>
        <w:r w:rsidR="00BB0C4F">
          <w:rPr>
            <w:noProof/>
            <w:webHidden/>
          </w:rPr>
          <w:fldChar w:fldCharType="end"/>
        </w:r>
      </w:hyperlink>
    </w:p>
    <w:p w14:paraId="62A92684" w14:textId="77777777" w:rsidR="00BB0C4F" w:rsidRDefault="006C11D9">
      <w:pPr>
        <w:pStyle w:val="30"/>
        <w:tabs>
          <w:tab w:val="right" w:leader="dot" w:pos="9204"/>
        </w:tabs>
        <w:rPr>
          <w:noProof/>
        </w:rPr>
      </w:pPr>
      <w:hyperlink w:anchor="_Toc436935328" w:history="1">
        <w:r w:rsidR="00BB0C4F" w:rsidRPr="00145D28">
          <w:rPr>
            <w:rStyle w:val="a4"/>
            <w:noProof/>
          </w:rPr>
          <w:t>3.10.4</w:t>
        </w:r>
        <w:r w:rsidR="00BB0C4F" w:rsidRPr="00145D28">
          <w:rPr>
            <w:rStyle w:val="a4"/>
            <w:rFonts w:hint="eastAsia"/>
            <w:noProof/>
          </w:rPr>
          <w:t xml:space="preserve"> </w:t>
        </w:r>
        <w:r w:rsidR="00BB0C4F" w:rsidRPr="00145D28">
          <w:rPr>
            <w:rStyle w:val="a4"/>
            <w:rFonts w:hint="eastAsia"/>
            <w:noProof/>
          </w:rPr>
          <w:t>返回数据格式</w:t>
        </w:r>
        <w:r w:rsidR="00BB0C4F">
          <w:rPr>
            <w:noProof/>
            <w:webHidden/>
          </w:rPr>
          <w:tab/>
        </w:r>
        <w:r w:rsidR="00BB0C4F">
          <w:rPr>
            <w:noProof/>
            <w:webHidden/>
          </w:rPr>
          <w:fldChar w:fldCharType="begin"/>
        </w:r>
        <w:r w:rsidR="00BB0C4F">
          <w:rPr>
            <w:noProof/>
            <w:webHidden/>
          </w:rPr>
          <w:instrText xml:space="preserve"> PAGEREF _Toc436935328 \h </w:instrText>
        </w:r>
        <w:r w:rsidR="00BB0C4F">
          <w:rPr>
            <w:noProof/>
            <w:webHidden/>
          </w:rPr>
        </w:r>
        <w:r w:rsidR="00BB0C4F">
          <w:rPr>
            <w:noProof/>
            <w:webHidden/>
          </w:rPr>
          <w:fldChar w:fldCharType="separate"/>
        </w:r>
        <w:r w:rsidR="00BB0C4F">
          <w:rPr>
            <w:noProof/>
            <w:webHidden/>
          </w:rPr>
          <w:t>18</w:t>
        </w:r>
        <w:r w:rsidR="00BB0C4F">
          <w:rPr>
            <w:noProof/>
            <w:webHidden/>
          </w:rPr>
          <w:fldChar w:fldCharType="end"/>
        </w:r>
      </w:hyperlink>
    </w:p>
    <w:p w14:paraId="62A92685" w14:textId="77777777" w:rsidR="009302C7" w:rsidRDefault="009302C7" w:rsidP="009302C7">
      <w:r>
        <w:fldChar w:fldCharType="end"/>
      </w:r>
    </w:p>
    <w:p w14:paraId="62A92686" w14:textId="77777777" w:rsidR="009302C7" w:rsidRDefault="009302C7" w:rsidP="009302C7"/>
    <w:p w14:paraId="62A92687" w14:textId="77777777" w:rsidR="006D281D" w:rsidRPr="00A97099" w:rsidRDefault="009302C7" w:rsidP="006D281D">
      <w:pPr>
        <w:jc w:val="center"/>
        <w:rPr>
          <w:sz w:val="32"/>
        </w:rPr>
      </w:pPr>
      <w:r>
        <w:br w:type="page"/>
      </w:r>
    </w:p>
    <w:p w14:paraId="62A92688" w14:textId="77777777" w:rsidR="006D281D" w:rsidRDefault="006D281D" w:rsidP="006D281D"/>
    <w:p w14:paraId="62A92689" w14:textId="77777777" w:rsidR="006D281D" w:rsidRDefault="006D281D" w:rsidP="007873BC">
      <w:pPr>
        <w:pStyle w:val="1"/>
      </w:pPr>
      <w:bookmarkStart w:id="0" w:name="_Toc436935273"/>
      <w:r>
        <w:rPr>
          <w:rFonts w:hint="eastAsia"/>
        </w:rPr>
        <w:t>业务对接</w:t>
      </w:r>
      <w:r>
        <w:t>流程</w:t>
      </w:r>
      <w:bookmarkEnd w:id="0"/>
    </w:p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1980"/>
        <w:gridCol w:w="1276"/>
        <w:gridCol w:w="1275"/>
        <w:gridCol w:w="3765"/>
      </w:tblGrid>
      <w:tr w:rsidR="006D281D" w14:paraId="62A9268E" w14:textId="77777777" w:rsidTr="006D281D">
        <w:tc>
          <w:tcPr>
            <w:tcW w:w="1980" w:type="dxa"/>
            <w:shd w:val="clear" w:color="auto" w:fill="DBE5F1" w:themeFill="accent1" w:themeFillTint="33"/>
          </w:tcPr>
          <w:p w14:paraId="62A9268A" w14:textId="77777777" w:rsidR="006D281D" w:rsidRDefault="006D281D" w:rsidP="007873BC">
            <w:r>
              <w:rPr>
                <w:rFonts w:hint="eastAsia"/>
              </w:rPr>
              <w:t>对接</w:t>
            </w:r>
            <w:r>
              <w:t>内容</w:t>
            </w:r>
          </w:p>
        </w:tc>
        <w:tc>
          <w:tcPr>
            <w:tcW w:w="1276" w:type="dxa"/>
            <w:shd w:val="clear" w:color="auto" w:fill="DBE5F1" w:themeFill="accent1" w:themeFillTint="33"/>
          </w:tcPr>
          <w:p w14:paraId="62A9268B" w14:textId="77777777" w:rsidR="006D281D" w:rsidRDefault="006D281D" w:rsidP="007873BC">
            <w:r>
              <w:rPr>
                <w:rFonts w:hint="eastAsia"/>
              </w:rPr>
              <w:t>发</w:t>
            </w:r>
            <w:r>
              <w:t>送方</w:t>
            </w:r>
          </w:p>
        </w:tc>
        <w:tc>
          <w:tcPr>
            <w:tcW w:w="1275" w:type="dxa"/>
            <w:shd w:val="clear" w:color="auto" w:fill="DBE5F1" w:themeFill="accent1" w:themeFillTint="33"/>
          </w:tcPr>
          <w:p w14:paraId="62A9268C" w14:textId="77777777" w:rsidR="006D281D" w:rsidRDefault="006D281D" w:rsidP="007873BC">
            <w:r>
              <w:rPr>
                <w:rFonts w:hint="eastAsia"/>
              </w:rPr>
              <w:t>接</w:t>
            </w:r>
            <w:r>
              <w:t>收方</w:t>
            </w:r>
          </w:p>
        </w:tc>
        <w:tc>
          <w:tcPr>
            <w:tcW w:w="3765" w:type="dxa"/>
            <w:shd w:val="clear" w:color="auto" w:fill="DBE5F1" w:themeFill="accent1" w:themeFillTint="33"/>
          </w:tcPr>
          <w:p w14:paraId="62A9268D" w14:textId="77777777" w:rsidR="006D281D" w:rsidRDefault="006D281D" w:rsidP="007873BC">
            <w:r>
              <w:rPr>
                <w:rFonts w:hint="eastAsia"/>
              </w:rPr>
              <w:t>说明</w:t>
            </w:r>
          </w:p>
        </w:tc>
      </w:tr>
      <w:tr w:rsidR="006D281D" w14:paraId="62A92693" w14:textId="77777777" w:rsidTr="006D281D">
        <w:tc>
          <w:tcPr>
            <w:tcW w:w="1980" w:type="dxa"/>
          </w:tcPr>
          <w:p w14:paraId="62A9268F" w14:textId="77777777" w:rsidR="006D281D" w:rsidRDefault="006D281D" w:rsidP="007873BC">
            <w:r>
              <w:rPr>
                <w:rFonts w:hint="eastAsia"/>
              </w:rPr>
              <w:t>询</w:t>
            </w:r>
            <w:r>
              <w:t>价</w:t>
            </w:r>
            <w:r>
              <w:rPr>
                <w:rFonts w:hint="eastAsia"/>
              </w:rPr>
              <w:t>车辆</w:t>
            </w:r>
            <w:r>
              <w:t>信息</w:t>
            </w:r>
          </w:p>
        </w:tc>
        <w:tc>
          <w:tcPr>
            <w:tcW w:w="1276" w:type="dxa"/>
          </w:tcPr>
          <w:p w14:paraId="62A92690" w14:textId="77777777"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14:paraId="62A92691" w14:textId="77777777" w:rsidR="006D281D" w:rsidRDefault="006D281D" w:rsidP="007873BC">
            <w:r>
              <w:rPr>
                <w:rFonts w:hint="eastAsia"/>
              </w:rPr>
              <w:t>博车</w:t>
            </w:r>
            <w:r>
              <w:t>网</w:t>
            </w:r>
          </w:p>
        </w:tc>
        <w:tc>
          <w:tcPr>
            <w:tcW w:w="3765" w:type="dxa"/>
          </w:tcPr>
          <w:p w14:paraId="62A92692" w14:textId="77777777" w:rsidR="006D281D" w:rsidRDefault="006D281D" w:rsidP="007873BC">
            <w:r>
              <w:t>平安</w:t>
            </w:r>
            <w:r>
              <w:rPr>
                <w:rFonts w:hint="eastAsia"/>
              </w:rPr>
              <w:t>将</w:t>
            </w:r>
            <w:r>
              <w:t>推送车辆信息到博</w:t>
            </w:r>
            <w:r>
              <w:rPr>
                <w:rFonts w:hint="eastAsia"/>
              </w:rPr>
              <w:t>车</w:t>
            </w:r>
            <w:r>
              <w:t>网的外网接</w:t>
            </w:r>
            <w:r>
              <w:rPr>
                <w:rFonts w:hint="eastAsia"/>
              </w:rPr>
              <w:t>口</w:t>
            </w:r>
            <w:r>
              <w:t>。推</w:t>
            </w:r>
            <w:r>
              <w:rPr>
                <w:rFonts w:hint="eastAsia"/>
              </w:rPr>
              <w:t>送</w:t>
            </w:r>
            <w:r>
              <w:t>信息中包含图片下载地址</w:t>
            </w:r>
            <w:r>
              <w:rPr>
                <w:rFonts w:hint="eastAsia"/>
              </w:rPr>
              <w:t>（下</w:t>
            </w:r>
            <w:r>
              <w:t>载地址固定情况下，只包含</w:t>
            </w:r>
            <w:r>
              <w:rPr>
                <w:rFonts w:hint="eastAsia"/>
              </w:rPr>
              <w:t>图</w:t>
            </w:r>
            <w:r>
              <w:t>片</w:t>
            </w:r>
            <w:r>
              <w:t>ID</w:t>
            </w:r>
            <w:r>
              <w:rPr>
                <w:rFonts w:hint="eastAsia"/>
              </w:rPr>
              <w:t>即</w:t>
            </w:r>
            <w:r>
              <w:t>可）。</w:t>
            </w:r>
          </w:p>
        </w:tc>
      </w:tr>
      <w:tr w:rsidR="006D281D" w14:paraId="62A92698" w14:textId="77777777" w:rsidTr="006D281D">
        <w:tc>
          <w:tcPr>
            <w:tcW w:w="1980" w:type="dxa"/>
          </w:tcPr>
          <w:p w14:paraId="62A92694" w14:textId="77777777" w:rsidR="006D281D" w:rsidRDefault="006D281D" w:rsidP="007873BC">
            <w:r>
              <w:rPr>
                <w:rFonts w:hint="eastAsia"/>
              </w:rPr>
              <w:t>报</w:t>
            </w:r>
            <w:r>
              <w:t>价信息</w:t>
            </w:r>
          </w:p>
        </w:tc>
        <w:tc>
          <w:tcPr>
            <w:tcW w:w="1276" w:type="dxa"/>
          </w:tcPr>
          <w:p w14:paraId="62A92695" w14:textId="77777777" w:rsidR="006D281D" w:rsidRDefault="006D281D" w:rsidP="007873BC">
            <w:r>
              <w:rPr>
                <w:rFonts w:hint="eastAsia"/>
              </w:rPr>
              <w:t>博车</w:t>
            </w:r>
            <w:r>
              <w:t>网</w:t>
            </w:r>
          </w:p>
        </w:tc>
        <w:tc>
          <w:tcPr>
            <w:tcW w:w="1275" w:type="dxa"/>
          </w:tcPr>
          <w:p w14:paraId="62A92696" w14:textId="77777777" w:rsidR="006D281D" w:rsidRDefault="006D281D" w:rsidP="007873BC">
            <w:r>
              <w:rPr>
                <w:rFonts w:hint="eastAsia"/>
              </w:rPr>
              <w:t>平安</w:t>
            </w:r>
          </w:p>
        </w:tc>
        <w:tc>
          <w:tcPr>
            <w:tcW w:w="3765" w:type="dxa"/>
          </w:tcPr>
          <w:p w14:paraId="62A92697" w14:textId="77777777" w:rsidR="006D281D" w:rsidRDefault="006D281D" w:rsidP="007873BC">
            <w:r>
              <w:rPr>
                <w:rFonts w:hint="eastAsia"/>
              </w:rPr>
              <w:t>博车</w:t>
            </w:r>
            <w:r>
              <w:t>网将报价信息提交至平</w:t>
            </w:r>
            <w:r>
              <w:rPr>
                <w:rFonts w:hint="eastAsia"/>
              </w:rPr>
              <w:t>安</w:t>
            </w:r>
            <w:r>
              <w:t>的外网接口。</w:t>
            </w:r>
          </w:p>
        </w:tc>
      </w:tr>
      <w:tr w:rsidR="006D281D" w14:paraId="62A9269D" w14:textId="77777777" w:rsidTr="006D281D">
        <w:tc>
          <w:tcPr>
            <w:tcW w:w="1980" w:type="dxa"/>
          </w:tcPr>
          <w:p w14:paraId="62A92699" w14:textId="77777777" w:rsidR="006D281D" w:rsidRDefault="006D281D" w:rsidP="007873BC">
            <w:r>
              <w:rPr>
                <w:rFonts w:hint="eastAsia"/>
              </w:rPr>
              <w:t>中</w:t>
            </w:r>
            <w:r>
              <w:t>标信息</w:t>
            </w:r>
          </w:p>
        </w:tc>
        <w:tc>
          <w:tcPr>
            <w:tcW w:w="1276" w:type="dxa"/>
          </w:tcPr>
          <w:p w14:paraId="62A9269A" w14:textId="77777777"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14:paraId="62A9269B" w14:textId="77777777" w:rsidR="006D281D" w:rsidRDefault="006D281D" w:rsidP="007873BC">
            <w:r>
              <w:rPr>
                <w:rFonts w:hint="eastAsia"/>
              </w:rPr>
              <w:t>博车</w:t>
            </w:r>
            <w:r>
              <w:t>网</w:t>
            </w:r>
          </w:p>
        </w:tc>
        <w:tc>
          <w:tcPr>
            <w:tcW w:w="3765" w:type="dxa"/>
          </w:tcPr>
          <w:p w14:paraId="62A9269C" w14:textId="77777777" w:rsidR="006D281D" w:rsidRDefault="006D281D" w:rsidP="007873BC">
            <w:r>
              <w:rPr>
                <w:rFonts w:hint="eastAsia"/>
              </w:rPr>
              <w:t>平</w:t>
            </w:r>
            <w:r>
              <w:t>安将中标信息推送至博</w:t>
            </w:r>
            <w:r>
              <w:rPr>
                <w:rFonts w:hint="eastAsia"/>
              </w:rPr>
              <w:t>车</w:t>
            </w:r>
            <w:r>
              <w:t>网的外网接口。</w:t>
            </w:r>
          </w:p>
        </w:tc>
      </w:tr>
      <w:tr w:rsidR="006D281D" w14:paraId="62A926A2" w14:textId="77777777" w:rsidTr="006D281D">
        <w:tc>
          <w:tcPr>
            <w:tcW w:w="1980" w:type="dxa"/>
          </w:tcPr>
          <w:p w14:paraId="62A9269E" w14:textId="77777777" w:rsidR="006D281D" w:rsidRDefault="00C63E1D" w:rsidP="00C63E1D">
            <w:r>
              <w:rPr>
                <w:rFonts w:hint="eastAsia"/>
              </w:rPr>
              <w:t>委托</w:t>
            </w:r>
            <w:r>
              <w:t>拍卖</w:t>
            </w:r>
            <w:r w:rsidR="006D281D">
              <w:t>（提车）</w:t>
            </w:r>
          </w:p>
        </w:tc>
        <w:tc>
          <w:tcPr>
            <w:tcW w:w="1276" w:type="dxa"/>
          </w:tcPr>
          <w:p w14:paraId="62A9269F" w14:textId="77777777"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14:paraId="62A926A0" w14:textId="77777777" w:rsidR="006D281D" w:rsidRDefault="006D281D" w:rsidP="007873BC">
            <w:r>
              <w:rPr>
                <w:rFonts w:hint="eastAsia"/>
              </w:rPr>
              <w:t>博车</w:t>
            </w:r>
            <w:r>
              <w:t>网</w:t>
            </w:r>
          </w:p>
        </w:tc>
        <w:tc>
          <w:tcPr>
            <w:tcW w:w="3765" w:type="dxa"/>
          </w:tcPr>
          <w:p w14:paraId="62A926A1" w14:textId="77777777" w:rsidR="006D281D" w:rsidRDefault="006D281D" w:rsidP="00C63E1D">
            <w:r>
              <w:rPr>
                <w:rFonts w:hint="eastAsia"/>
              </w:rPr>
              <w:t>平</w:t>
            </w:r>
            <w:r>
              <w:t>安将</w:t>
            </w:r>
            <w:r w:rsidR="00C63E1D">
              <w:rPr>
                <w:rFonts w:hint="eastAsia"/>
              </w:rPr>
              <w:t>委托拍卖</w:t>
            </w:r>
            <w:r>
              <w:t>信息</w:t>
            </w:r>
            <w:r>
              <w:rPr>
                <w:rFonts w:hint="eastAsia"/>
              </w:rPr>
              <w:t>（也</w:t>
            </w:r>
            <w:r>
              <w:t>意味着博</w:t>
            </w:r>
            <w:r>
              <w:rPr>
                <w:rFonts w:hint="eastAsia"/>
              </w:rPr>
              <w:t>车</w:t>
            </w:r>
            <w:r>
              <w:t>网可以提车）推送至博</w:t>
            </w:r>
            <w:r>
              <w:rPr>
                <w:rFonts w:hint="eastAsia"/>
              </w:rPr>
              <w:t>车</w:t>
            </w:r>
            <w:r>
              <w:t>网的外网接口。</w:t>
            </w:r>
          </w:p>
        </w:tc>
      </w:tr>
      <w:tr w:rsidR="006D281D" w14:paraId="62A926A7" w14:textId="77777777" w:rsidTr="006D281D">
        <w:tc>
          <w:tcPr>
            <w:tcW w:w="1980" w:type="dxa"/>
          </w:tcPr>
          <w:p w14:paraId="62A926A3" w14:textId="77777777" w:rsidR="006D281D" w:rsidRPr="005041E3" w:rsidRDefault="00BB0C4F" w:rsidP="007873BC">
            <w:commentRangeStart w:id="1"/>
            <w:r>
              <w:rPr>
                <w:rFonts w:hint="eastAsia"/>
              </w:rPr>
              <w:t>申请</w:t>
            </w:r>
            <w:r w:rsidR="006D281D" w:rsidRPr="005041E3">
              <w:rPr>
                <w:rFonts w:hint="eastAsia"/>
              </w:rPr>
              <w:t>二</w:t>
            </w:r>
            <w:r>
              <w:t>次报价</w:t>
            </w:r>
          </w:p>
        </w:tc>
        <w:tc>
          <w:tcPr>
            <w:tcW w:w="1276" w:type="dxa"/>
          </w:tcPr>
          <w:p w14:paraId="62A926A4" w14:textId="77777777" w:rsidR="006D281D" w:rsidRPr="005041E3" w:rsidRDefault="006D281D" w:rsidP="007873BC">
            <w:r w:rsidRPr="005041E3">
              <w:rPr>
                <w:rFonts w:hint="eastAsia"/>
              </w:rPr>
              <w:t>博车</w:t>
            </w:r>
            <w:r w:rsidRPr="005041E3">
              <w:t>网</w:t>
            </w:r>
          </w:p>
        </w:tc>
        <w:tc>
          <w:tcPr>
            <w:tcW w:w="1275" w:type="dxa"/>
          </w:tcPr>
          <w:p w14:paraId="62A926A5" w14:textId="77777777" w:rsidR="006D281D" w:rsidRPr="005041E3" w:rsidRDefault="006D281D" w:rsidP="007873BC">
            <w:r w:rsidRPr="005041E3">
              <w:rPr>
                <w:rFonts w:hint="eastAsia"/>
              </w:rPr>
              <w:t>平</w:t>
            </w:r>
            <w:r w:rsidRPr="005041E3">
              <w:t>安</w:t>
            </w:r>
          </w:p>
        </w:tc>
        <w:tc>
          <w:tcPr>
            <w:tcW w:w="3765" w:type="dxa"/>
          </w:tcPr>
          <w:p w14:paraId="62A926A6" w14:textId="77777777" w:rsidR="006D281D" w:rsidRPr="005041E3" w:rsidRDefault="006D281D" w:rsidP="00BB0C4F">
            <w:r w:rsidRPr="00BB0C4F">
              <w:rPr>
                <w:rFonts w:hint="eastAsia"/>
              </w:rPr>
              <w:t>有</w:t>
            </w:r>
            <w:r w:rsidRPr="00BB0C4F">
              <w:t>可能在提车时发现车辆状态变化，此时需要二次报价。</w:t>
            </w:r>
            <w:commentRangeEnd w:id="1"/>
            <w:r w:rsidR="00BB0C4F">
              <w:rPr>
                <w:rStyle w:val="ad"/>
              </w:rPr>
              <w:commentReference w:id="1"/>
            </w:r>
          </w:p>
        </w:tc>
      </w:tr>
      <w:tr w:rsidR="00BB0C4F" w14:paraId="62A926AC" w14:textId="77777777" w:rsidTr="006D281D">
        <w:tc>
          <w:tcPr>
            <w:tcW w:w="1980" w:type="dxa"/>
          </w:tcPr>
          <w:p w14:paraId="62A926A8" w14:textId="77777777" w:rsidR="00BB0C4F" w:rsidRDefault="00BB0C4F" w:rsidP="007873BC">
            <w:commentRangeStart w:id="2"/>
            <w:r w:rsidRPr="005041E3">
              <w:rPr>
                <w:rFonts w:hint="eastAsia"/>
              </w:rPr>
              <w:t>二</w:t>
            </w:r>
            <w:r>
              <w:t>次报价</w:t>
            </w:r>
            <w:r>
              <w:rPr>
                <w:rFonts w:hint="eastAsia"/>
              </w:rPr>
              <w:t>反馈</w:t>
            </w:r>
          </w:p>
        </w:tc>
        <w:tc>
          <w:tcPr>
            <w:tcW w:w="1276" w:type="dxa"/>
          </w:tcPr>
          <w:p w14:paraId="62A926A9" w14:textId="77777777" w:rsidR="00BB0C4F" w:rsidRPr="005041E3" w:rsidRDefault="00BB0C4F" w:rsidP="007873BC">
            <w:r w:rsidRPr="005041E3">
              <w:rPr>
                <w:rFonts w:hint="eastAsia"/>
              </w:rPr>
              <w:t>平</w:t>
            </w:r>
            <w:r w:rsidRPr="005041E3">
              <w:t>安</w:t>
            </w:r>
          </w:p>
        </w:tc>
        <w:tc>
          <w:tcPr>
            <w:tcW w:w="1275" w:type="dxa"/>
          </w:tcPr>
          <w:p w14:paraId="62A926AA" w14:textId="77777777" w:rsidR="00BB0C4F" w:rsidRPr="005041E3" w:rsidRDefault="00BB0C4F" w:rsidP="007873BC">
            <w:r w:rsidRPr="005041E3">
              <w:rPr>
                <w:rFonts w:hint="eastAsia"/>
              </w:rPr>
              <w:t>博车</w:t>
            </w:r>
            <w:r w:rsidRPr="005041E3">
              <w:t>网</w:t>
            </w:r>
          </w:p>
        </w:tc>
        <w:tc>
          <w:tcPr>
            <w:tcW w:w="3765" w:type="dxa"/>
          </w:tcPr>
          <w:p w14:paraId="62A926AB" w14:textId="77777777" w:rsidR="00BB0C4F" w:rsidRPr="00BB0C4F" w:rsidRDefault="00BB0C4F" w:rsidP="00BB0C4F">
            <w:r>
              <w:rPr>
                <w:rFonts w:hint="eastAsia"/>
              </w:rPr>
              <w:t>平</w:t>
            </w:r>
            <w:r>
              <w:t>安将</w:t>
            </w:r>
            <w:r>
              <w:rPr>
                <w:rFonts w:hint="eastAsia"/>
              </w:rPr>
              <w:t>拍卖商申请二次报价结果信息</w:t>
            </w:r>
            <w:r>
              <w:t>推送至博</w:t>
            </w:r>
            <w:r>
              <w:rPr>
                <w:rFonts w:hint="eastAsia"/>
              </w:rPr>
              <w:t>车</w:t>
            </w:r>
            <w:r>
              <w:t>网的外网接口</w:t>
            </w:r>
            <w:r>
              <w:rPr>
                <w:rFonts w:hint="eastAsia"/>
              </w:rPr>
              <w:t>。</w:t>
            </w:r>
            <w:commentRangeEnd w:id="2"/>
            <w:r>
              <w:rPr>
                <w:rStyle w:val="ad"/>
              </w:rPr>
              <w:commentReference w:id="2"/>
            </w:r>
          </w:p>
        </w:tc>
      </w:tr>
      <w:tr w:rsidR="006D281D" w14:paraId="62A926B1" w14:textId="77777777" w:rsidTr="006D281D">
        <w:tc>
          <w:tcPr>
            <w:tcW w:w="1980" w:type="dxa"/>
          </w:tcPr>
          <w:p w14:paraId="62A926AD" w14:textId="77777777" w:rsidR="006D281D" w:rsidRDefault="006D281D" w:rsidP="007873BC">
            <w:r>
              <w:rPr>
                <w:rFonts w:hint="eastAsia"/>
              </w:rPr>
              <w:t>拍卖</w:t>
            </w:r>
            <w:r>
              <w:t>结果</w:t>
            </w:r>
          </w:p>
        </w:tc>
        <w:tc>
          <w:tcPr>
            <w:tcW w:w="1276" w:type="dxa"/>
          </w:tcPr>
          <w:p w14:paraId="62A926AE" w14:textId="77777777" w:rsidR="006D281D" w:rsidRDefault="006D281D" w:rsidP="007873BC">
            <w:r>
              <w:rPr>
                <w:rFonts w:hint="eastAsia"/>
              </w:rPr>
              <w:t>博车</w:t>
            </w:r>
            <w:r>
              <w:t>网</w:t>
            </w:r>
          </w:p>
        </w:tc>
        <w:tc>
          <w:tcPr>
            <w:tcW w:w="1275" w:type="dxa"/>
          </w:tcPr>
          <w:p w14:paraId="62A926AF" w14:textId="77777777" w:rsidR="006D281D" w:rsidRDefault="006D281D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3765" w:type="dxa"/>
          </w:tcPr>
          <w:p w14:paraId="62A926B0" w14:textId="77777777" w:rsidR="006D281D" w:rsidRDefault="006D281D" w:rsidP="007873BC">
            <w:r>
              <w:rPr>
                <w:rFonts w:hint="eastAsia"/>
              </w:rPr>
              <w:t>博车</w:t>
            </w:r>
            <w:r>
              <w:t>网将车辆的拍卖结果（</w:t>
            </w:r>
            <w:r>
              <w:rPr>
                <w:rFonts w:hint="eastAsia"/>
              </w:rPr>
              <w:t>成</w:t>
            </w:r>
            <w:r>
              <w:t>交价格、或流拍</w:t>
            </w:r>
            <w:r>
              <w:rPr>
                <w:rFonts w:hint="eastAsia"/>
              </w:rPr>
              <w:t>情况</w:t>
            </w:r>
            <w:r>
              <w:t>下的最后一手出价）推送至平安。</w:t>
            </w:r>
          </w:p>
        </w:tc>
      </w:tr>
      <w:tr w:rsidR="00BB0C4F" w14:paraId="62A926B6" w14:textId="77777777" w:rsidTr="006D281D">
        <w:tc>
          <w:tcPr>
            <w:tcW w:w="1980" w:type="dxa"/>
          </w:tcPr>
          <w:p w14:paraId="62A926B2" w14:textId="77777777" w:rsidR="00BB0C4F" w:rsidRDefault="00BB0C4F" w:rsidP="007873BC">
            <w:commentRangeStart w:id="3"/>
            <w:r>
              <w:rPr>
                <w:rFonts w:hint="eastAsia"/>
              </w:rPr>
              <w:t>拍卖</w:t>
            </w:r>
            <w:r>
              <w:t>结果</w:t>
            </w:r>
            <w:r>
              <w:rPr>
                <w:rFonts w:hint="eastAsia"/>
              </w:rPr>
              <w:t>复核</w:t>
            </w:r>
          </w:p>
        </w:tc>
        <w:tc>
          <w:tcPr>
            <w:tcW w:w="1276" w:type="dxa"/>
          </w:tcPr>
          <w:p w14:paraId="62A926B3" w14:textId="77777777" w:rsidR="00BB0C4F" w:rsidRDefault="00BB0C4F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14:paraId="62A926B4" w14:textId="77777777" w:rsidR="00BB0C4F" w:rsidRDefault="00BB0C4F" w:rsidP="007873BC">
            <w:r>
              <w:rPr>
                <w:rFonts w:hint="eastAsia"/>
              </w:rPr>
              <w:t>博车</w:t>
            </w:r>
            <w:r>
              <w:t>网</w:t>
            </w:r>
          </w:p>
        </w:tc>
        <w:tc>
          <w:tcPr>
            <w:tcW w:w="3765" w:type="dxa"/>
          </w:tcPr>
          <w:p w14:paraId="62A926B5" w14:textId="77777777" w:rsidR="00BB0C4F" w:rsidRDefault="00BB0C4F" w:rsidP="00BB0C4F">
            <w:r>
              <w:rPr>
                <w:rFonts w:hint="eastAsia"/>
              </w:rPr>
              <w:t>平</w:t>
            </w:r>
            <w:r>
              <w:t>安将</w:t>
            </w:r>
            <w:r>
              <w:rPr>
                <w:rFonts w:hint="eastAsia"/>
              </w:rPr>
              <w:t>拍卖商发送的拍卖结果信息复核结果</w:t>
            </w:r>
            <w:r>
              <w:t>推送至博</w:t>
            </w:r>
            <w:r>
              <w:rPr>
                <w:rFonts w:hint="eastAsia"/>
              </w:rPr>
              <w:t>车</w:t>
            </w:r>
            <w:r>
              <w:t>网的外网接口</w:t>
            </w:r>
            <w:r>
              <w:rPr>
                <w:rFonts w:hint="eastAsia"/>
              </w:rPr>
              <w:t>。</w:t>
            </w:r>
            <w:commentRangeEnd w:id="3"/>
            <w:r>
              <w:rPr>
                <w:rStyle w:val="ad"/>
              </w:rPr>
              <w:commentReference w:id="3"/>
            </w:r>
          </w:p>
        </w:tc>
      </w:tr>
      <w:tr w:rsidR="000D7C2F" w14:paraId="62A926BB" w14:textId="77777777" w:rsidTr="006D281D">
        <w:tc>
          <w:tcPr>
            <w:tcW w:w="1980" w:type="dxa"/>
          </w:tcPr>
          <w:p w14:paraId="62A926B7" w14:textId="77777777" w:rsidR="000D7C2F" w:rsidRDefault="000D7C2F" w:rsidP="007873BC">
            <w:r>
              <w:rPr>
                <w:rFonts w:hint="eastAsia"/>
              </w:rPr>
              <w:t>过</w:t>
            </w:r>
            <w:r>
              <w:t>户信息</w:t>
            </w:r>
          </w:p>
        </w:tc>
        <w:tc>
          <w:tcPr>
            <w:tcW w:w="1276" w:type="dxa"/>
          </w:tcPr>
          <w:p w14:paraId="62A926B8" w14:textId="77777777" w:rsidR="000D7C2F" w:rsidRDefault="000D7C2F" w:rsidP="007873BC">
            <w:r>
              <w:rPr>
                <w:rFonts w:hint="eastAsia"/>
              </w:rPr>
              <w:t>博车</w:t>
            </w:r>
            <w:r>
              <w:t>网</w:t>
            </w:r>
          </w:p>
        </w:tc>
        <w:tc>
          <w:tcPr>
            <w:tcW w:w="1275" w:type="dxa"/>
          </w:tcPr>
          <w:p w14:paraId="62A926B9" w14:textId="77777777" w:rsidR="000D7C2F" w:rsidRDefault="000D7C2F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3765" w:type="dxa"/>
          </w:tcPr>
          <w:p w14:paraId="62A926BA" w14:textId="77777777" w:rsidR="000D7C2F" w:rsidRDefault="000D7C2F" w:rsidP="007873BC">
            <w:r>
              <w:rPr>
                <w:rFonts w:hint="eastAsia"/>
              </w:rPr>
              <w:t>博车</w:t>
            </w:r>
            <w:r>
              <w:t>网将车辆过户</w:t>
            </w:r>
            <w:r>
              <w:rPr>
                <w:rFonts w:hint="eastAsia"/>
              </w:rPr>
              <w:t>结果推</w:t>
            </w:r>
            <w:r>
              <w:t>送至平安。</w:t>
            </w:r>
            <w:r w:rsidR="00894977">
              <w:rPr>
                <w:rFonts w:hint="eastAsia"/>
              </w:rPr>
              <w:t>消息</w:t>
            </w:r>
            <w:r w:rsidR="00894977">
              <w:t>中提供</w:t>
            </w:r>
            <w:r w:rsidR="00894977">
              <w:rPr>
                <w:rFonts w:hint="eastAsia"/>
              </w:rPr>
              <w:t>过</w:t>
            </w:r>
            <w:r w:rsidR="00894977">
              <w:t>户资料</w:t>
            </w:r>
            <w:r w:rsidR="00894977">
              <w:rPr>
                <w:rFonts w:hint="eastAsia"/>
              </w:rPr>
              <w:t>的</w:t>
            </w:r>
            <w:r w:rsidR="00894977">
              <w:t>下载地址。</w:t>
            </w:r>
          </w:p>
        </w:tc>
      </w:tr>
      <w:tr w:rsidR="00BB0C4F" w14:paraId="62A926C0" w14:textId="77777777" w:rsidTr="006D281D">
        <w:tc>
          <w:tcPr>
            <w:tcW w:w="1980" w:type="dxa"/>
          </w:tcPr>
          <w:p w14:paraId="62A926BC" w14:textId="77777777" w:rsidR="00BB0C4F" w:rsidRDefault="00BB0C4F" w:rsidP="007873BC">
            <w:commentRangeStart w:id="4"/>
            <w:r>
              <w:rPr>
                <w:rFonts w:hint="eastAsia"/>
              </w:rPr>
              <w:t>过</w:t>
            </w:r>
            <w:r>
              <w:t>户信息</w:t>
            </w:r>
            <w:r>
              <w:rPr>
                <w:rFonts w:hint="eastAsia"/>
              </w:rPr>
              <w:t>复核</w:t>
            </w:r>
          </w:p>
        </w:tc>
        <w:tc>
          <w:tcPr>
            <w:tcW w:w="1276" w:type="dxa"/>
          </w:tcPr>
          <w:p w14:paraId="62A926BD" w14:textId="77777777" w:rsidR="00BB0C4F" w:rsidRDefault="00BB0C4F" w:rsidP="007873BC">
            <w:r>
              <w:rPr>
                <w:rFonts w:hint="eastAsia"/>
              </w:rPr>
              <w:t>平</w:t>
            </w:r>
            <w:r>
              <w:t>安</w:t>
            </w:r>
          </w:p>
        </w:tc>
        <w:tc>
          <w:tcPr>
            <w:tcW w:w="1275" w:type="dxa"/>
          </w:tcPr>
          <w:p w14:paraId="62A926BE" w14:textId="77777777" w:rsidR="00BB0C4F" w:rsidRDefault="00BB0C4F" w:rsidP="007873BC">
            <w:r>
              <w:rPr>
                <w:rFonts w:hint="eastAsia"/>
              </w:rPr>
              <w:t>博车</w:t>
            </w:r>
            <w:r>
              <w:t>网</w:t>
            </w:r>
          </w:p>
        </w:tc>
        <w:tc>
          <w:tcPr>
            <w:tcW w:w="3765" w:type="dxa"/>
          </w:tcPr>
          <w:p w14:paraId="62A926BF" w14:textId="77777777" w:rsidR="00BB0C4F" w:rsidRDefault="00BB0C4F" w:rsidP="00BB0C4F">
            <w:r>
              <w:rPr>
                <w:rFonts w:hint="eastAsia"/>
              </w:rPr>
              <w:t>平</w:t>
            </w:r>
            <w:r>
              <w:t>安将</w:t>
            </w:r>
            <w:r>
              <w:rPr>
                <w:rFonts w:hint="eastAsia"/>
              </w:rPr>
              <w:t>拍卖商发送的过户反馈信息复核结果</w:t>
            </w:r>
            <w:r>
              <w:t>推送至博</w:t>
            </w:r>
            <w:r>
              <w:rPr>
                <w:rFonts w:hint="eastAsia"/>
              </w:rPr>
              <w:t>车</w:t>
            </w:r>
            <w:r>
              <w:t>网的外网接口</w:t>
            </w:r>
            <w:r>
              <w:rPr>
                <w:rFonts w:hint="eastAsia"/>
              </w:rPr>
              <w:t>。</w:t>
            </w:r>
            <w:commentRangeEnd w:id="4"/>
            <w:r>
              <w:rPr>
                <w:rStyle w:val="ad"/>
              </w:rPr>
              <w:commentReference w:id="4"/>
            </w:r>
          </w:p>
        </w:tc>
      </w:tr>
    </w:tbl>
    <w:p w14:paraId="62A926C1" w14:textId="77777777" w:rsidR="006D281D" w:rsidRDefault="006D281D" w:rsidP="006D281D"/>
    <w:p w14:paraId="62A926C2" w14:textId="77777777" w:rsidR="003204F4" w:rsidRDefault="003204F4">
      <w:pPr>
        <w:widowControl/>
        <w:jc w:val="left"/>
        <w:rPr>
          <w:rFonts w:ascii="黑体" w:eastAsia="黑体" w:hAnsi="黑体"/>
          <w:bCs/>
          <w:kern w:val="44"/>
          <w:sz w:val="40"/>
          <w:szCs w:val="44"/>
        </w:rPr>
      </w:pPr>
      <w:r>
        <w:br w:type="page"/>
      </w:r>
    </w:p>
    <w:p w14:paraId="62A926C3" w14:textId="77777777" w:rsidR="006D281D" w:rsidRDefault="006D281D" w:rsidP="006D281D">
      <w:pPr>
        <w:pStyle w:val="1"/>
      </w:pPr>
      <w:bookmarkStart w:id="5" w:name="_Toc436935274"/>
      <w:r>
        <w:lastRenderedPageBreak/>
        <w:t>技术</w:t>
      </w:r>
      <w:r>
        <w:rPr>
          <w:rFonts w:hint="eastAsia"/>
        </w:rPr>
        <w:t>方式</w:t>
      </w:r>
      <w:bookmarkEnd w:id="5"/>
    </w:p>
    <w:p w14:paraId="62A926C4" w14:textId="77777777" w:rsidR="006D281D" w:rsidRDefault="006D281D" w:rsidP="000A66DC">
      <w:pPr>
        <w:pStyle w:val="2"/>
      </w:pPr>
      <w:bookmarkStart w:id="6" w:name="_Toc436935275"/>
      <w:r>
        <w:rPr>
          <w:rFonts w:hint="eastAsia"/>
        </w:rPr>
        <w:t>概述</w:t>
      </w:r>
      <w:bookmarkEnd w:id="6"/>
    </w:p>
    <w:p w14:paraId="62A926C5" w14:textId="77777777" w:rsidR="007435BA" w:rsidRDefault="007435BA" w:rsidP="007435BA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网络协议</w:t>
      </w:r>
      <w:r>
        <w:t>：</w:t>
      </w:r>
      <w:r>
        <w:rPr>
          <w:rFonts w:hint="eastAsia"/>
        </w:rPr>
        <w:t>系</w:t>
      </w:r>
      <w:r>
        <w:t>统</w:t>
      </w:r>
      <w:r>
        <w:rPr>
          <w:rFonts w:hint="eastAsia"/>
        </w:rPr>
        <w:t>间</w:t>
      </w:r>
      <w:r>
        <w:t>调用均采用</w:t>
      </w:r>
      <w:r>
        <w:t>HTTP POST</w:t>
      </w:r>
      <w:r>
        <w:t>方式。</w:t>
      </w:r>
    </w:p>
    <w:p w14:paraId="62A926C6" w14:textId="77777777" w:rsidR="007435BA" w:rsidRDefault="007435BA" w:rsidP="007435BA">
      <w:pPr>
        <w:pStyle w:val="a0"/>
        <w:numPr>
          <w:ilvl w:val="0"/>
          <w:numId w:val="5"/>
        </w:numPr>
        <w:ind w:firstLineChars="0"/>
      </w:pPr>
      <w:r>
        <w:rPr>
          <w:rFonts w:hint="eastAsia"/>
        </w:rPr>
        <w:t>发</w:t>
      </w:r>
      <w:r>
        <w:t>送</w:t>
      </w:r>
      <w:r>
        <w:rPr>
          <w:rFonts w:hint="eastAsia"/>
        </w:rPr>
        <w:t>数据</w:t>
      </w:r>
      <w:r>
        <w:t>：</w:t>
      </w:r>
      <w:r w:rsidR="00CA60B8">
        <w:rPr>
          <w:rFonts w:hint="eastAsia"/>
        </w:rPr>
        <w:t>JSON</w:t>
      </w:r>
      <w:r w:rsidR="00CA60B8">
        <w:rPr>
          <w:rFonts w:hint="eastAsia"/>
        </w:rPr>
        <w:t>格式</w:t>
      </w:r>
      <w:r>
        <w:t>，以</w:t>
      </w:r>
      <w:r>
        <w:rPr>
          <w:rFonts w:hint="eastAsia"/>
        </w:rPr>
        <w:t>HTTP</w:t>
      </w:r>
      <w:r>
        <w:t xml:space="preserve"> POST Stream</w:t>
      </w:r>
      <w:r>
        <w:rPr>
          <w:rFonts w:hint="eastAsia"/>
        </w:rPr>
        <w:t>发</w:t>
      </w:r>
      <w:r>
        <w:t>送。</w:t>
      </w:r>
    </w:p>
    <w:p w14:paraId="62A926C7" w14:textId="77777777" w:rsidR="007435BA" w:rsidRDefault="007435BA" w:rsidP="000A66DC">
      <w:pPr>
        <w:pStyle w:val="2"/>
      </w:pPr>
      <w:bookmarkStart w:id="7" w:name="_编码定义"/>
      <w:bookmarkStart w:id="8" w:name="_Toc436935276"/>
      <w:bookmarkEnd w:id="7"/>
      <w:r>
        <w:rPr>
          <w:rFonts w:hint="eastAsia"/>
        </w:rPr>
        <w:t>编码定义</w:t>
      </w:r>
      <w:bookmarkEnd w:id="8"/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30"/>
        <w:gridCol w:w="4264"/>
      </w:tblGrid>
      <w:tr w:rsidR="007435BA" w:rsidRPr="000E0B3D" w14:paraId="62A926CA" w14:textId="77777777" w:rsidTr="007435BA">
        <w:tc>
          <w:tcPr>
            <w:tcW w:w="3730" w:type="dxa"/>
          </w:tcPr>
          <w:p w14:paraId="62A926C8" w14:textId="77777777" w:rsidR="007435BA" w:rsidRPr="000E0B3D" w:rsidRDefault="007435BA" w:rsidP="007435BA">
            <w:pPr>
              <w:jc w:val="center"/>
              <w:rPr>
                <w:szCs w:val="21"/>
              </w:rPr>
            </w:pPr>
            <w:r w:rsidRPr="000E0B3D">
              <w:rPr>
                <w:rFonts w:hint="eastAsia"/>
                <w:szCs w:val="21"/>
              </w:rPr>
              <w:t>编码</w:t>
            </w:r>
          </w:p>
        </w:tc>
        <w:tc>
          <w:tcPr>
            <w:tcW w:w="4264" w:type="dxa"/>
          </w:tcPr>
          <w:p w14:paraId="62A926C9" w14:textId="77777777" w:rsidR="007435BA" w:rsidRPr="000E0B3D" w:rsidRDefault="007435BA" w:rsidP="007435BA">
            <w:pPr>
              <w:rPr>
                <w:szCs w:val="21"/>
              </w:rPr>
            </w:pPr>
            <w:r w:rsidRPr="000E0B3D">
              <w:rPr>
                <w:rFonts w:hint="eastAsia"/>
                <w:szCs w:val="21"/>
              </w:rPr>
              <w:t>描述</w:t>
            </w:r>
          </w:p>
        </w:tc>
      </w:tr>
      <w:tr w:rsidR="00ED4FE0" w:rsidRPr="004A1ED1" w14:paraId="62A926CD" w14:textId="77777777" w:rsidTr="007435BA">
        <w:tc>
          <w:tcPr>
            <w:tcW w:w="3730" w:type="dxa"/>
          </w:tcPr>
          <w:p w14:paraId="62A926CB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610000002965</w:t>
            </w:r>
          </w:p>
        </w:tc>
        <w:tc>
          <w:tcPr>
            <w:tcW w:w="4264" w:type="dxa"/>
          </w:tcPr>
          <w:p w14:paraId="62A926CC" w14:textId="77777777" w:rsidR="00ED4FE0" w:rsidRDefault="00ED4FE0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北京恒泰博车拍卖有限公司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D0" w14:textId="77777777" w:rsidTr="007435BA">
        <w:tc>
          <w:tcPr>
            <w:tcW w:w="3730" w:type="dxa"/>
          </w:tcPr>
          <w:p w14:paraId="62A926CE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610000002968</w:t>
            </w:r>
          </w:p>
        </w:tc>
        <w:tc>
          <w:tcPr>
            <w:tcW w:w="4264" w:type="dxa"/>
          </w:tcPr>
          <w:p w14:paraId="62A926CF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安徽圣大拍卖有限公司</w:t>
            </w:r>
          </w:p>
        </w:tc>
      </w:tr>
      <w:tr w:rsidR="00ED4FE0" w:rsidRPr="004A1ED1" w14:paraId="62A926D3" w14:textId="77777777" w:rsidTr="007435BA">
        <w:tc>
          <w:tcPr>
            <w:tcW w:w="3730" w:type="dxa"/>
          </w:tcPr>
          <w:p w14:paraId="62A926D1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610000002964</w:t>
            </w:r>
          </w:p>
        </w:tc>
        <w:tc>
          <w:tcPr>
            <w:tcW w:w="4264" w:type="dxa"/>
          </w:tcPr>
          <w:p w14:paraId="62A926D2" w14:textId="77777777" w:rsidR="00ED4FE0" w:rsidRDefault="00ED4FE0">
            <w:pPr>
              <w:rPr>
                <w:rFonts w:ascii="宋体" w:eastAsia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北京丰顺路宝机动车拍卖有限公司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D6" w14:textId="77777777" w:rsidTr="007435BA">
        <w:tc>
          <w:tcPr>
            <w:tcW w:w="3730" w:type="dxa"/>
          </w:tcPr>
          <w:p w14:paraId="62A926D4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610000010201</w:t>
            </w:r>
          </w:p>
        </w:tc>
        <w:tc>
          <w:tcPr>
            <w:tcW w:w="4264" w:type="dxa"/>
          </w:tcPr>
          <w:p w14:paraId="62A926D5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大连华宸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D9" w14:textId="77777777" w:rsidTr="007435BA">
        <w:tc>
          <w:tcPr>
            <w:tcW w:w="3730" w:type="dxa"/>
          </w:tcPr>
          <w:p w14:paraId="62A926D7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610000022573</w:t>
            </w:r>
          </w:p>
        </w:tc>
        <w:tc>
          <w:tcPr>
            <w:tcW w:w="4264" w:type="dxa"/>
          </w:tcPr>
          <w:p w14:paraId="62A926D8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福建衫杰拍卖有限公司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DC" w14:textId="77777777" w:rsidTr="007435BA">
        <w:tc>
          <w:tcPr>
            <w:tcW w:w="3730" w:type="dxa"/>
          </w:tcPr>
          <w:p w14:paraId="62A926DA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610000015028</w:t>
            </w:r>
          </w:p>
        </w:tc>
        <w:tc>
          <w:tcPr>
            <w:tcW w:w="4264" w:type="dxa"/>
          </w:tcPr>
          <w:p w14:paraId="62A926DB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福建正大拍车拍卖有限公司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DF" w14:textId="77777777" w:rsidTr="007435BA">
        <w:tc>
          <w:tcPr>
            <w:tcW w:w="3730" w:type="dxa"/>
          </w:tcPr>
          <w:p w14:paraId="62A926DD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610000010761</w:t>
            </w:r>
          </w:p>
        </w:tc>
        <w:tc>
          <w:tcPr>
            <w:tcW w:w="4264" w:type="dxa"/>
          </w:tcPr>
          <w:p w14:paraId="62A926DE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杭州信如网络科技有限公司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E2" w14:textId="77777777" w:rsidTr="007435BA">
        <w:tc>
          <w:tcPr>
            <w:tcW w:w="3730" w:type="dxa"/>
          </w:tcPr>
          <w:p w14:paraId="62A926E0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610000008961</w:t>
            </w:r>
          </w:p>
        </w:tc>
        <w:tc>
          <w:tcPr>
            <w:tcW w:w="4264" w:type="dxa"/>
          </w:tcPr>
          <w:p w14:paraId="62A926E1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河南易众拍卖行有限公司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E5" w14:textId="77777777" w:rsidTr="007435BA">
        <w:tc>
          <w:tcPr>
            <w:tcW w:w="3730" w:type="dxa"/>
          </w:tcPr>
          <w:p w14:paraId="62A926E3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610000010722</w:t>
            </w:r>
          </w:p>
        </w:tc>
        <w:tc>
          <w:tcPr>
            <w:tcW w:w="4264" w:type="dxa"/>
          </w:tcPr>
          <w:p w14:paraId="62A926E4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湖北同凯拍卖有限公司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E8" w14:textId="77777777" w:rsidTr="007435BA">
        <w:tc>
          <w:tcPr>
            <w:tcW w:w="3730" w:type="dxa"/>
          </w:tcPr>
          <w:p w14:paraId="62A926E6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610000012967</w:t>
            </w:r>
          </w:p>
        </w:tc>
        <w:tc>
          <w:tcPr>
            <w:tcW w:w="4264" w:type="dxa"/>
          </w:tcPr>
          <w:p w14:paraId="62A926E7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江西省银海拍卖有限公司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EB" w14:textId="77777777" w:rsidTr="007435BA">
        <w:tc>
          <w:tcPr>
            <w:tcW w:w="3730" w:type="dxa"/>
          </w:tcPr>
          <w:p w14:paraId="62A926E9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610000002966</w:t>
            </w:r>
          </w:p>
        </w:tc>
        <w:tc>
          <w:tcPr>
            <w:tcW w:w="4264" w:type="dxa"/>
          </w:tcPr>
          <w:p w14:paraId="62A926EA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青岛腾信拍卖有限公司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EE" w14:textId="77777777" w:rsidTr="007435BA">
        <w:tc>
          <w:tcPr>
            <w:tcW w:w="3730" w:type="dxa"/>
          </w:tcPr>
          <w:p w14:paraId="62A926EC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610000005521</w:t>
            </w:r>
          </w:p>
        </w:tc>
        <w:tc>
          <w:tcPr>
            <w:tcW w:w="4264" w:type="dxa"/>
          </w:tcPr>
          <w:p w14:paraId="62A926ED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泉州鑫泰网络科技有限公司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F1" w14:textId="77777777" w:rsidTr="007435BA">
        <w:tc>
          <w:tcPr>
            <w:tcW w:w="3730" w:type="dxa"/>
          </w:tcPr>
          <w:p w14:paraId="62A926EF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610000010681</w:t>
            </w:r>
          </w:p>
        </w:tc>
        <w:tc>
          <w:tcPr>
            <w:tcW w:w="4264" w:type="dxa"/>
          </w:tcPr>
          <w:p w14:paraId="62A926F0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上海大众拍卖有限公司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  <w:tr w:rsidR="00ED4FE0" w:rsidRPr="004A1ED1" w14:paraId="62A926F4" w14:textId="77777777" w:rsidTr="007435BA">
        <w:tc>
          <w:tcPr>
            <w:tcW w:w="3730" w:type="dxa"/>
          </w:tcPr>
          <w:p w14:paraId="62A926F2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610000002969</w:t>
            </w:r>
          </w:p>
        </w:tc>
        <w:tc>
          <w:tcPr>
            <w:tcW w:w="4264" w:type="dxa"/>
          </w:tcPr>
          <w:p w14:paraId="62A926F3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上海国硕机动车拍卖有限公司</w:t>
            </w:r>
          </w:p>
        </w:tc>
      </w:tr>
      <w:tr w:rsidR="00ED4FE0" w:rsidRPr="004A1ED1" w14:paraId="62A926F7" w14:textId="77777777" w:rsidTr="007435BA">
        <w:tc>
          <w:tcPr>
            <w:tcW w:w="3730" w:type="dxa"/>
          </w:tcPr>
          <w:p w14:paraId="62A926F5" w14:textId="77777777" w:rsidR="00ED4FE0" w:rsidRDefault="00ED4FE0">
            <w:pPr>
              <w:jc w:val="center"/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610000007401</w:t>
            </w:r>
          </w:p>
        </w:tc>
        <w:tc>
          <w:tcPr>
            <w:tcW w:w="4264" w:type="dxa"/>
          </w:tcPr>
          <w:p w14:paraId="62A926F6" w14:textId="77777777" w:rsidR="00ED4FE0" w:rsidRDefault="00ED4FE0">
            <w:pPr>
              <w:rPr>
                <w:rFonts w:ascii="Calibri" w:eastAsia="宋体" w:hAnsi="Calibri" w:cs="Calibri"/>
                <w:color w:val="000000"/>
                <w:sz w:val="22"/>
              </w:rPr>
            </w:pPr>
            <w:r>
              <w:rPr>
                <w:rFonts w:ascii="宋体" w:hAnsi="宋体" w:hint="eastAsia"/>
                <w:color w:val="000000"/>
                <w:sz w:val="22"/>
              </w:rPr>
              <w:t>浙江东旺网络科技有限公司</w:t>
            </w:r>
            <w:r>
              <w:rPr>
                <w:color w:val="000000"/>
                <w:sz w:val="22"/>
              </w:rPr>
              <w:t xml:space="preserve"> </w:t>
            </w:r>
          </w:p>
        </w:tc>
      </w:tr>
    </w:tbl>
    <w:p w14:paraId="62A926F8" w14:textId="77777777" w:rsidR="00AA3B06" w:rsidRDefault="00005945" w:rsidP="000A66DC">
      <w:pPr>
        <w:pStyle w:val="2"/>
      </w:pPr>
      <w:bookmarkStart w:id="9" w:name="_Toc436935277"/>
      <w:r>
        <w:rPr>
          <w:rFonts w:hint="eastAsia"/>
        </w:rPr>
        <w:t>联系人</w:t>
      </w:r>
      <w:bookmarkEnd w:id="9"/>
    </w:p>
    <w:p w14:paraId="62A926F9" w14:textId="77777777" w:rsidR="00AA3B06" w:rsidRDefault="00005945" w:rsidP="00AA3B06">
      <w:pPr>
        <w:pStyle w:val="a0"/>
      </w:pPr>
      <w:r>
        <w:rPr>
          <w:rFonts w:hint="eastAsia"/>
        </w:rPr>
        <w:t>平安</w:t>
      </w:r>
      <w:r w:rsidR="00AA3B06">
        <w:rPr>
          <w:rFonts w:hint="eastAsia"/>
        </w:rPr>
        <w:t>联系人：</w:t>
      </w:r>
      <w:r>
        <w:rPr>
          <w:rFonts w:hint="eastAsia"/>
        </w:rPr>
        <w:t>陈炼祥</w:t>
      </w:r>
      <w:r w:rsidR="00AA3B06">
        <w:rPr>
          <w:rFonts w:hint="eastAsia"/>
        </w:rPr>
        <w:t xml:space="preserve"> </w:t>
      </w:r>
      <w:r>
        <w:rPr>
          <w:rFonts w:hint="eastAsia"/>
        </w:rPr>
        <w:t>13510496143</w:t>
      </w:r>
      <w:r w:rsidR="00AA3B06">
        <w:rPr>
          <w:rFonts w:hint="eastAsia"/>
        </w:rPr>
        <w:t xml:space="preserve"> </w:t>
      </w:r>
      <w:r w:rsidRPr="00005945">
        <w:rPr>
          <w:rFonts w:hint="eastAsia"/>
        </w:rPr>
        <w:t>chenlianxiang1</w:t>
      </w:r>
      <w:r>
        <w:rPr>
          <w:rFonts w:hint="eastAsia"/>
        </w:rPr>
        <w:t>07@pingan.com.cn</w:t>
      </w:r>
    </w:p>
    <w:p w14:paraId="62A926FA" w14:textId="77777777" w:rsidR="00AA3B06" w:rsidRDefault="00AA3B06" w:rsidP="00AA3B06">
      <w:pPr>
        <w:pStyle w:val="a0"/>
      </w:pPr>
      <w:r>
        <w:rPr>
          <w:rFonts w:hint="eastAsia"/>
        </w:rPr>
        <w:t>博车网联系人：李丹</w:t>
      </w:r>
      <w:r>
        <w:rPr>
          <w:rFonts w:hint="eastAsia"/>
        </w:rPr>
        <w:t xml:space="preserve"> 13901199931 </w:t>
      </w:r>
      <w:hyperlink r:id="rId14" w:history="1">
        <w:r w:rsidR="00005945" w:rsidRPr="00D7534F">
          <w:rPr>
            <w:rStyle w:val="a4"/>
            <w:rFonts w:hint="eastAsia"/>
          </w:rPr>
          <w:t>lidan@bochewang.com.cn</w:t>
        </w:r>
      </w:hyperlink>
    </w:p>
    <w:p w14:paraId="62A926FB" w14:textId="77777777" w:rsidR="006D281D" w:rsidRDefault="006D281D" w:rsidP="006D281D"/>
    <w:p w14:paraId="62A926FC" w14:textId="77777777" w:rsidR="006D281D" w:rsidRDefault="006D281D" w:rsidP="00EA39B0">
      <w:pPr>
        <w:pStyle w:val="1"/>
      </w:pPr>
      <w:bookmarkStart w:id="10" w:name="_Toc436935278"/>
      <w:r>
        <w:lastRenderedPageBreak/>
        <w:t>接口、方法及数据</w:t>
      </w:r>
      <w:r>
        <w:rPr>
          <w:rFonts w:hint="eastAsia"/>
        </w:rPr>
        <w:t>格式</w:t>
      </w:r>
      <w:bookmarkEnd w:id="10"/>
    </w:p>
    <w:p w14:paraId="62A926FD" w14:textId="77777777" w:rsidR="00EA39B0" w:rsidRDefault="00EA39B0" w:rsidP="000A66DC">
      <w:pPr>
        <w:pStyle w:val="2"/>
      </w:pPr>
      <w:bookmarkStart w:id="11" w:name="_Toc436935279"/>
      <w:r>
        <w:rPr>
          <w:rFonts w:hint="eastAsia"/>
        </w:rPr>
        <w:t>询</w:t>
      </w:r>
      <w:r>
        <w:t>价</w:t>
      </w:r>
      <w:r>
        <w:rPr>
          <w:rFonts w:hint="eastAsia"/>
        </w:rPr>
        <w:t>车辆信息</w:t>
      </w:r>
      <w:r>
        <w:t>（平安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博车</w:t>
      </w:r>
      <w:r>
        <w:t>网）</w:t>
      </w:r>
      <w:bookmarkEnd w:id="11"/>
    </w:p>
    <w:p w14:paraId="62A926FE" w14:textId="77777777" w:rsidR="002A43D3" w:rsidRDefault="00CC4291" w:rsidP="00F76EE4">
      <w:pPr>
        <w:pStyle w:val="3"/>
      </w:pPr>
      <w:bookmarkStart w:id="12" w:name="_Toc436935280"/>
      <w:r>
        <w:rPr>
          <w:rFonts w:hint="eastAsia"/>
        </w:rPr>
        <w:t>接</w:t>
      </w:r>
      <w:r>
        <w:t>口</w:t>
      </w:r>
      <w:r w:rsidR="00A355C7">
        <w:rPr>
          <w:rFonts w:hint="eastAsia"/>
        </w:rPr>
        <w:t>URL</w:t>
      </w:r>
      <w:bookmarkEnd w:id="12"/>
    </w:p>
    <w:p w14:paraId="62A926FF" w14:textId="77777777" w:rsidR="007419E1" w:rsidRDefault="00CA65DA" w:rsidP="007419E1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</w:t>
      </w:r>
      <w:r w:rsidR="005041E3">
        <w:rPr>
          <w:rFonts w:hint="eastAsia"/>
        </w:rPr>
        <w:t>地址</w:t>
      </w:r>
      <w:r w:rsidR="005041E3">
        <w:t>：</w:t>
      </w:r>
      <w:r w:rsidR="005041E3">
        <w:rPr>
          <w:rFonts w:hint="eastAsia"/>
        </w:rPr>
        <w:t>http://{</w:t>
      </w:r>
      <w:r w:rsidR="005041E3">
        <w:rPr>
          <w:rFonts w:hint="eastAsia"/>
        </w:rPr>
        <w:t>服务</w:t>
      </w:r>
      <w:r w:rsidR="005041E3">
        <w:t>器地址</w:t>
      </w:r>
      <w:r w:rsidR="005041E3">
        <w:rPr>
          <w:rFonts w:hint="eastAsia"/>
        </w:rPr>
        <w:t>}/</w:t>
      </w:r>
      <w:proofErr w:type="spellStart"/>
      <w:r w:rsidR="005041E3">
        <w:rPr>
          <w:rFonts w:hint="eastAsia"/>
        </w:rPr>
        <w:t>InsCarQuo</w:t>
      </w:r>
      <w:proofErr w:type="spellEnd"/>
      <w:r w:rsidR="005041E3">
        <w:rPr>
          <w:rFonts w:hint="eastAsia"/>
        </w:rPr>
        <w:t>/</w:t>
      </w:r>
      <w:proofErr w:type="spellStart"/>
      <w:r w:rsidR="005041E3">
        <w:t>PingAn</w:t>
      </w:r>
      <w:proofErr w:type="spellEnd"/>
      <w:r w:rsidR="00B81EBD">
        <w:rPr>
          <w:rFonts w:hint="eastAsia"/>
        </w:rPr>
        <w:t>/</w:t>
      </w:r>
      <w:proofErr w:type="spellStart"/>
      <w:r w:rsidR="00B81EBD" w:rsidRPr="00B81EBD">
        <w:t>sendCarInquire</w:t>
      </w:r>
      <w:r w:rsidR="00FD150F">
        <w:rPr>
          <w:rFonts w:hint="eastAsia"/>
        </w:rPr>
        <w:t>Info</w:t>
      </w:r>
      <w:proofErr w:type="spellEnd"/>
    </w:p>
    <w:p w14:paraId="62A92700" w14:textId="77777777" w:rsidR="005041E3" w:rsidRDefault="005041E3" w:rsidP="00F76EE4">
      <w:pPr>
        <w:pStyle w:val="3"/>
      </w:pPr>
      <w:bookmarkStart w:id="13" w:name="_Toc436935281"/>
      <w:r>
        <w:rPr>
          <w:rFonts w:hint="eastAsia"/>
        </w:rPr>
        <w:t>接</w:t>
      </w:r>
      <w:r>
        <w:t>口</w:t>
      </w:r>
      <w:r>
        <w:rPr>
          <w:rFonts w:hint="eastAsia"/>
        </w:rPr>
        <w:t>描述</w:t>
      </w:r>
      <w:bookmarkEnd w:id="13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560"/>
        <w:gridCol w:w="1560"/>
        <w:gridCol w:w="1704"/>
        <w:gridCol w:w="1980"/>
      </w:tblGrid>
      <w:tr w:rsidR="006B433A" w14:paraId="62A92706" w14:textId="77777777" w:rsidTr="00E92E9E">
        <w:tc>
          <w:tcPr>
            <w:tcW w:w="125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01" w14:textId="77777777" w:rsidR="006B433A" w:rsidRPr="006B433A" w:rsidRDefault="006B433A" w:rsidP="007419E1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02" w14:textId="77777777" w:rsidR="006B433A" w:rsidRPr="006B433A" w:rsidRDefault="006B433A" w:rsidP="007419E1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03" w14:textId="77777777" w:rsidR="006B433A" w:rsidRPr="006B433A" w:rsidRDefault="006B433A" w:rsidP="006B433A">
            <w:pPr>
              <w:rPr>
                <w:rFonts w:ascii="宋体" w:hAnsi="宋体"/>
                <w:b/>
                <w:bCs/>
              </w:rPr>
            </w:pPr>
            <w:r w:rsidRPr="006B433A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04" w14:textId="77777777" w:rsidR="006B433A" w:rsidRPr="006B433A" w:rsidRDefault="006B433A" w:rsidP="007419E1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05" w14:textId="77777777" w:rsidR="006B433A" w:rsidRPr="001743D7" w:rsidRDefault="006B433A" w:rsidP="001743D7">
            <w:pPr>
              <w:ind w:firstLineChars="199" w:firstLine="420"/>
              <w:rPr>
                <w:rFonts w:ascii="宋体" w:hAnsi="宋体"/>
                <w:b/>
                <w:bCs/>
              </w:rPr>
            </w:pPr>
            <w:r w:rsidRPr="001743D7"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7435BA" w14:paraId="62A9270C" w14:textId="77777777" w:rsidTr="00E92E9E">
        <w:tc>
          <w:tcPr>
            <w:tcW w:w="125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07" w14:textId="77777777" w:rsidR="007435BA" w:rsidRDefault="00360E34" w:rsidP="007435BA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08" w14:textId="77777777" w:rsidR="007435BA" w:rsidRDefault="007435BA" w:rsidP="007435BA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09" w14:textId="77777777" w:rsidR="007435BA" w:rsidRPr="006B433A" w:rsidRDefault="007435BA" w:rsidP="006B433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0A" w14:textId="77777777" w:rsidR="007435BA" w:rsidRPr="007435BA" w:rsidRDefault="007435BA" w:rsidP="007435BA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0B" w14:textId="77777777" w:rsidR="007435BA" w:rsidRPr="001743D7" w:rsidRDefault="006C11D9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6B433A" w:rsidRPr="00BA0245" w14:paraId="62A92712" w14:textId="77777777" w:rsidTr="00E92E9E">
        <w:trPr>
          <w:trHeight w:val="37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0D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F45165">
              <w:rPr>
                <w:rFonts w:ascii="宋体" w:hAnsi="宋体" w:cs="Calibri"/>
                <w:color w:val="000000"/>
                <w:sz w:val="22"/>
              </w:rPr>
              <w:t>taskAuctionNo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0E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0F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10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拍卖编号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11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18" w14:textId="77777777" w:rsidTr="00E92E9E">
        <w:trPr>
          <w:trHeight w:val="409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13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F45165">
              <w:rPr>
                <w:rFonts w:ascii="宋体" w:hAnsi="宋体" w:cs="Calibri"/>
                <w:color w:val="000000"/>
                <w:sz w:val="22"/>
              </w:rPr>
              <w:t>modelName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14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15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16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车型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17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1E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19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F45165">
              <w:rPr>
                <w:rFonts w:ascii="宋体" w:hAnsi="宋体" w:cs="Calibri"/>
                <w:color w:val="000000"/>
                <w:sz w:val="22"/>
              </w:rPr>
              <w:t>location</w:t>
            </w:r>
          </w:p>
        </w:tc>
        <w:tc>
          <w:tcPr>
            <w:tcW w:w="8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1A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1B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1C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所在地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1D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24" w14:textId="77777777" w:rsidTr="00E92E9E">
        <w:trPr>
          <w:trHeight w:val="401"/>
        </w:trPr>
        <w:tc>
          <w:tcPr>
            <w:tcW w:w="125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1F" w14:textId="77777777" w:rsidR="006B433A" w:rsidRPr="00F4516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registerDate</w:t>
            </w:r>
            <w:proofErr w:type="spellEnd"/>
          </w:p>
        </w:tc>
        <w:tc>
          <w:tcPr>
            <w:tcW w:w="860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20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21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22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登记日期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23" w14:textId="77777777" w:rsidR="006B433A" w:rsidRPr="00BA0245" w:rsidRDefault="006B433A" w:rsidP="006B433A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6B433A" w:rsidRPr="00BA0245" w14:paraId="62A9272A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25" w14:textId="77777777" w:rsidR="006B433A" w:rsidRPr="00F4516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gearboxStatus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26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27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28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变速箱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29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30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2B" w14:textId="77777777" w:rsidR="006B433A" w:rsidRPr="00F4516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engineStatus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2C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2D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2E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发动机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2F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36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31" w14:textId="77777777" w:rsidR="006B433A" w:rsidRPr="00F4516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carMark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32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33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34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车牌号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35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3C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37" w14:textId="77777777" w:rsidR="006B433A" w:rsidRPr="009F6C3F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reportDate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38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39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3A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出险日期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3B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6B433A" w:rsidRPr="00BA0245" w14:paraId="62A92742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3D" w14:textId="77777777" w:rsidR="006B433A" w:rsidRPr="00F4516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carBelongKindName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3E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3F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40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车辆性质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41" w14:textId="77777777" w:rsidR="006B433A" w:rsidRPr="00BA0245" w:rsidRDefault="009304BD" w:rsidP="009304BD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1：个人,2：单位</w:t>
            </w:r>
          </w:p>
        </w:tc>
      </w:tr>
      <w:tr w:rsidR="006B433A" w:rsidRPr="00BA0245" w14:paraId="62A92748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43" w14:textId="77777777" w:rsidR="006B433A" w:rsidRPr="009F6C3F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9F6C3F">
              <w:rPr>
                <w:rFonts w:ascii="宋体" w:hAnsi="宋体" w:cs="Calibri"/>
                <w:color w:val="000000"/>
                <w:sz w:val="22"/>
              </w:rPr>
              <w:t>hasScuttle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44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45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46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天窗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47" w14:textId="77777777"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Y：有，N：无</w:t>
            </w:r>
          </w:p>
        </w:tc>
      </w:tr>
      <w:tr w:rsidR="006B433A" w:rsidRPr="00BA0245" w14:paraId="62A9274E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49" w14:textId="77777777" w:rsidR="006B433A" w:rsidRPr="009F6C3F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E727D">
              <w:rPr>
                <w:rFonts w:ascii="宋体" w:hAnsi="宋体" w:cs="Calibri"/>
                <w:color w:val="000000"/>
                <w:sz w:val="22"/>
              </w:rPr>
              <w:t>isTeardown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4A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4B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4C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是否拆解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4D" w14:textId="77777777"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14:paraId="62A92754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4F" w14:textId="77777777" w:rsidR="006B433A" w:rsidRPr="004E727D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E727D">
              <w:rPr>
                <w:rFonts w:ascii="宋体" w:hAnsi="宋体" w:cs="Calibri"/>
                <w:color w:val="000000"/>
                <w:sz w:val="22"/>
              </w:rPr>
              <w:t>robberyCar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50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51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52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盗抢车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53" w14:textId="77777777"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14:paraId="62A9275A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55" w14:textId="77777777" w:rsidR="006B433A" w:rsidRPr="004E727D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E727D">
              <w:rPr>
                <w:rFonts w:ascii="宋体" w:hAnsi="宋体" w:cs="Calibri"/>
                <w:color w:val="000000"/>
                <w:sz w:val="22"/>
              </w:rPr>
              <w:t>completeFormalities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56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57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58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手续齐全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59" w14:textId="77777777"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14:paraId="62A92760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5B" w14:textId="77777777" w:rsidR="006B433A" w:rsidRPr="004E727D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frameDamage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5C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5D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5E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车架号损坏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5F" w14:textId="77777777"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14:paraId="62A92766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61" w14:textId="77777777" w:rsidR="006B433A" w:rsidRPr="004E727D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isMortgage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62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63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64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是否抵押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65" w14:textId="77777777"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14:paraId="62A9276C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67" w14:textId="77777777"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secondAccident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68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69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6A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二次事故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6B" w14:textId="77777777"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14:paraId="62A92772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6D" w14:textId="77777777"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secondHand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6E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6F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70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是否二手车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71" w14:textId="77777777"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14:paraId="62A92778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73" w14:textId="77777777"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isLoan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74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75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76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是否贷款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77" w14:textId="77777777"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6B433A" w:rsidRPr="00BA0245" w14:paraId="62A9277E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79" w14:textId="77777777"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863E94">
              <w:rPr>
                <w:rFonts w:ascii="宋体" w:hAnsi="宋体" w:cs="Calibri"/>
                <w:color w:val="000000"/>
                <w:sz w:val="22"/>
              </w:rPr>
              <w:t>gear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7A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7B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7C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手动、自动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7D" w14:textId="77777777" w:rsidR="006B433A" w:rsidRPr="00BA0245" w:rsidRDefault="009304BD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1：自动，2：手动</w:t>
            </w:r>
          </w:p>
        </w:tc>
      </w:tr>
      <w:tr w:rsidR="006B433A" w:rsidRPr="00BA0245" w14:paraId="62A92784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7F" w14:textId="77777777"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lastRenderedPageBreak/>
              <w:t>rackNo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80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81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82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车架号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83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8A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85" w14:textId="77777777"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insuredValue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86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87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88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保险金额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89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90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8B" w14:textId="77777777"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otherFee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8C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8D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8E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其他费用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8F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96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91" w14:textId="77777777"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863E94">
              <w:rPr>
                <w:rFonts w:ascii="宋体" w:hAnsi="宋体" w:cs="Calibri"/>
                <w:color w:val="000000"/>
                <w:sz w:val="22"/>
              </w:rPr>
              <w:t>actualValue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92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93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94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实际价值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95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9C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97" w14:textId="77777777" w:rsidR="006B433A" w:rsidRPr="00863E94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E038F2">
              <w:rPr>
                <w:rFonts w:ascii="宋体" w:hAnsi="宋体" w:cs="Calibri"/>
                <w:color w:val="000000"/>
                <w:sz w:val="22"/>
              </w:rPr>
              <w:t>inquireStartDate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98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99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9A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询价日期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9B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6B433A" w:rsidRPr="00BA0245" w14:paraId="62A927A2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9D" w14:textId="77777777" w:rsidR="006B433A" w:rsidRPr="00E038F2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90C09">
              <w:rPr>
                <w:rFonts w:ascii="宋体" w:hAnsi="宋体" w:cs="Calibri"/>
                <w:color w:val="000000"/>
                <w:sz w:val="22"/>
              </w:rPr>
              <w:t>inquireEndDate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9E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9F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A0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询价结束日期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A1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6B433A" w:rsidRPr="00BA0245" w14:paraId="62A927A8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A3" w14:textId="77777777" w:rsidR="006B433A" w:rsidRPr="00490C09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90C09">
              <w:rPr>
                <w:rFonts w:ascii="宋体" w:hAnsi="宋体" w:cs="Calibri"/>
                <w:color w:val="000000"/>
                <w:sz w:val="22"/>
              </w:rPr>
              <w:t>surveyUserId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A4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A5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A6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查勘员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A7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AE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A9" w14:textId="77777777" w:rsidR="006B433A" w:rsidRPr="00490C09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490C09">
              <w:rPr>
                <w:rFonts w:ascii="宋体" w:hAnsi="宋体" w:cs="Calibri"/>
                <w:color w:val="000000"/>
                <w:sz w:val="22"/>
              </w:rPr>
              <w:t>estimateLoss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AA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AB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AC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定损金额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AD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6B433A" w:rsidRPr="00BA0245" w14:paraId="62A927B4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AF" w14:textId="77777777" w:rsidR="006B433A" w:rsidRPr="00490C09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 w:rsidRPr="00490C09">
              <w:rPr>
                <w:rFonts w:ascii="宋体" w:hAnsi="宋体" w:cs="Calibri"/>
                <w:color w:val="000000"/>
                <w:sz w:val="22"/>
              </w:rPr>
              <w:t>remark</w:t>
            </w: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B0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B1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B2" w14:textId="77777777" w:rsidR="006B433A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备注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B3" w14:textId="77777777" w:rsidR="006B433A" w:rsidRPr="00BA0245" w:rsidRDefault="006B433A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A4395B" w:rsidRPr="00BA0245" w14:paraId="6E00F7FF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1AA32" w14:textId="1481D902" w:rsidR="00A4395B" w:rsidRPr="00490C09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>
              <w:rPr>
                <w:rFonts w:ascii="宋体" w:hAnsi="宋体" w:cs="Calibri" w:hint="eastAsia"/>
                <w:color w:val="000000"/>
                <w:sz w:val="22"/>
              </w:rPr>
              <w:t>url</w:t>
            </w:r>
            <w:proofErr w:type="spellEnd"/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B0DB6" w14:textId="7BF3CD0D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69FF3E" w14:textId="530E7033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1DE96" w14:textId="6BF32453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hint="eastAsia"/>
                <w:bCs/>
              </w:rPr>
              <w:t>图片地址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75245F" w14:textId="43685496" w:rsidR="00A4395B" w:rsidRPr="00BA0245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A4395B" w:rsidRPr="00BA0245" w14:paraId="13274749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9ED4AF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521709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4AAFD3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81FBA" w14:textId="6F7A8A6D" w:rsidR="00A4395B" w:rsidRDefault="00A4395B" w:rsidP="007419E1">
            <w:pPr>
              <w:jc w:val="left"/>
              <w:rPr>
                <w:rFonts w:ascii="宋体" w:hAnsi="宋体"/>
                <w:bCs/>
              </w:rPr>
            </w:pPr>
            <w:r w:rsidRPr="00A4395B">
              <w:rPr>
                <w:rFonts w:ascii="宋体" w:hAnsi="宋体" w:cs="Calibri" w:hint="eastAsia"/>
                <w:color w:val="000000"/>
                <w:sz w:val="22"/>
              </w:rPr>
              <w:t>是否营运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F5CF88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A4395B" w:rsidRPr="00BA0245" w14:paraId="2680D9EC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C4DBB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AED7E0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C7727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F7A6" w14:textId="0CE12489" w:rsidR="00A4395B" w:rsidRDefault="00A4395B" w:rsidP="007419E1">
            <w:pPr>
              <w:jc w:val="left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事故详细类型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90650A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A4395B" w:rsidRPr="00BA0245" w14:paraId="5D89046E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F3C588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EDB5C5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63055C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15623" w14:textId="48F0E209" w:rsidR="00A4395B" w:rsidRDefault="00A4395B" w:rsidP="007419E1">
            <w:pPr>
              <w:jc w:val="left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车辆类型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E27400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A4395B" w:rsidRPr="00BA0245" w14:paraId="6A87F234" w14:textId="77777777" w:rsidTr="00E92E9E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135B0C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8A41D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CD4B0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829D8" w14:textId="032043D6" w:rsidR="00A4395B" w:rsidRDefault="00A4395B" w:rsidP="007419E1">
            <w:pPr>
              <w:jc w:val="left"/>
              <w:rPr>
                <w:rFonts w:ascii="宋体" w:hAnsi="宋体"/>
                <w:bCs/>
              </w:rPr>
            </w:pPr>
            <w:r>
              <w:rPr>
                <w:rFonts w:hint="eastAsia"/>
              </w:rPr>
              <w:t>拍卖机构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A2F5D" w14:textId="77777777" w:rsidR="00A4395B" w:rsidRDefault="00A4395B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  <w:tr w:rsidR="00A4395B" w:rsidRPr="00BA0245" w14:paraId="62A927BA" w14:textId="77777777" w:rsidTr="00CA60B8">
        <w:trPr>
          <w:trHeight w:val="401"/>
        </w:trPr>
        <w:tc>
          <w:tcPr>
            <w:tcW w:w="1250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B5" w14:textId="1CB769F3" w:rsidR="00A4395B" w:rsidRPr="00490C09" w:rsidRDefault="00A4395B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860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B6" w14:textId="07AF4006" w:rsidR="00A4395B" w:rsidRDefault="00A4395B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8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B7" w14:textId="03AA63A4" w:rsidR="00A4395B" w:rsidRDefault="00A4395B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  <w:tc>
          <w:tcPr>
            <w:tcW w:w="9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B8" w14:textId="0D28BEA2" w:rsidR="00A4395B" w:rsidRDefault="00A4395B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hint="eastAsia"/>
              </w:rPr>
              <w:t>定损员联系方式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B9" w14:textId="2029F9F0" w:rsidR="00A4395B" w:rsidRPr="00BA0245" w:rsidRDefault="00A4395B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</w:tbl>
    <w:p w14:paraId="62A927BB" w14:textId="77777777" w:rsidR="006B433A" w:rsidRPr="006B433A" w:rsidRDefault="006B433A" w:rsidP="006B433A">
      <w:pPr>
        <w:pStyle w:val="a0"/>
      </w:pPr>
    </w:p>
    <w:p w14:paraId="62A927BC" w14:textId="77777777" w:rsidR="00CC4291" w:rsidRDefault="00CC4291" w:rsidP="00F76EE4">
      <w:pPr>
        <w:pStyle w:val="3"/>
      </w:pPr>
      <w:bookmarkStart w:id="14" w:name="_Toc436935282"/>
      <w:r>
        <w:rPr>
          <w:rFonts w:hint="eastAsia"/>
        </w:rPr>
        <w:t>发送</w:t>
      </w:r>
      <w:r>
        <w:t>数据格式</w:t>
      </w:r>
      <w:r w:rsidR="001A35F0">
        <w:rPr>
          <w:rFonts w:hint="eastAsia"/>
        </w:rPr>
        <w:t>（</w:t>
      </w:r>
      <w:r w:rsidR="000E3C42">
        <w:rPr>
          <w:rFonts w:hint="eastAsia"/>
        </w:rPr>
        <w:t>JSON</w:t>
      </w:r>
      <w:r w:rsidR="00565402">
        <w:rPr>
          <w:rFonts w:hint="eastAsia"/>
        </w:rPr>
        <w:t>格式</w:t>
      </w:r>
      <w:r w:rsidR="001A35F0">
        <w:rPr>
          <w:rFonts w:hint="eastAsia"/>
        </w:rPr>
        <w:t>）</w:t>
      </w:r>
      <w:bookmarkEnd w:id="14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433A08" w:rsidRPr="00433A08" w14:paraId="62A927DD" w14:textId="77777777" w:rsidTr="00E92E9E">
        <w:tc>
          <w:tcPr>
            <w:tcW w:w="9096" w:type="dxa"/>
          </w:tcPr>
          <w:p w14:paraId="62A927BD" w14:textId="77777777" w:rsidR="000E3C42" w:rsidRDefault="000E3C42" w:rsidP="000E3C42">
            <w:r>
              <w:t>{</w:t>
            </w:r>
          </w:p>
          <w:p w14:paraId="62A927BE" w14:textId="77777777" w:rsidR="000E3C42" w:rsidRDefault="000E3C42" w:rsidP="000E3C42">
            <w:r>
              <w:t xml:space="preserve">    "</w:t>
            </w:r>
            <w:proofErr w:type="spellStart"/>
            <w:r>
              <w:t>partnerAccount</w:t>
            </w:r>
            <w:proofErr w:type="spellEnd"/>
            <w:r>
              <w:t>":"",</w:t>
            </w:r>
          </w:p>
          <w:p w14:paraId="62A927BF" w14:textId="77777777" w:rsidR="000E3C42" w:rsidRDefault="000E3C42" w:rsidP="000E3C42">
            <w:r>
              <w:t xml:space="preserve">    "</w:t>
            </w:r>
            <w:proofErr w:type="spellStart"/>
            <w:r>
              <w:t>taskAuctionNo</w:t>
            </w:r>
            <w:proofErr w:type="spellEnd"/>
            <w:r>
              <w:t>":"",</w:t>
            </w:r>
          </w:p>
          <w:p w14:paraId="62A927C0" w14:textId="77777777" w:rsidR="000E3C42" w:rsidRDefault="000E3C42" w:rsidP="000E3C42">
            <w:r>
              <w:t xml:space="preserve">    "</w:t>
            </w:r>
            <w:proofErr w:type="spellStart"/>
            <w:r>
              <w:t>modelName</w:t>
            </w:r>
            <w:proofErr w:type="spellEnd"/>
            <w:r>
              <w:t>":"",</w:t>
            </w:r>
          </w:p>
          <w:p w14:paraId="62A927C1" w14:textId="77777777" w:rsidR="000E3C42" w:rsidRDefault="000E3C42" w:rsidP="000E3C42">
            <w:r>
              <w:t xml:space="preserve">    "location":"",</w:t>
            </w:r>
          </w:p>
          <w:p w14:paraId="62A927C2" w14:textId="77777777" w:rsidR="000E3C42" w:rsidRDefault="000E3C42" w:rsidP="000E3C42">
            <w:r>
              <w:t xml:space="preserve">    "</w:t>
            </w:r>
            <w:proofErr w:type="spellStart"/>
            <w:r>
              <w:t>registerDate</w:t>
            </w:r>
            <w:proofErr w:type="spellEnd"/>
            <w:r>
              <w:t>":"",</w:t>
            </w:r>
          </w:p>
          <w:p w14:paraId="62A927C3" w14:textId="77777777" w:rsidR="000E3C42" w:rsidRDefault="000E3C42" w:rsidP="000E3C42">
            <w:r>
              <w:t xml:space="preserve">    "</w:t>
            </w:r>
            <w:proofErr w:type="spellStart"/>
            <w:r>
              <w:t>gearboxStatus</w:t>
            </w:r>
            <w:proofErr w:type="spellEnd"/>
            <w:r>
              <w:t>":"",</w:t>
            </w:r>
          </w:p>
          <w:p w14:paraId="62A927C4" w14:textId="77777777" w:rsidR="000E3C42" w:rsidRDefault="000E3C42" w:rsidP="000E3C42">
            <w:r>
              <w:t xml:space="preserve">    "</w:t>
            </w:r>
            <w:proofErr w:type="spellStart"/>
            <w:r>
              <w:t>engineStatus</w:t>
            </w:r>
            <w:proofErr w:type="spellEnd"/>
            <w:r>
              <w:t>":"",</w:t>
            </w:r>
          </w:p>
          <w:p w14:paraId="62A927C5" w14:textId="77777777" w:rsidR="000E3C42" w:rsidRDefault="000E3C42" w:rsidP="000E3C42">
            <w:r>
              <w:t xml:space="preserve">    "</w:t>
            </w:r>
            <w:proofErr w:type="spellStart"/>
            <w:r>
              <w:t>carMark</w:t>
            </w:r>
            <w:proofErr w:type="spellEnd"/>
            <w:r>
              <w:t>":"",</w:t>
            </w:r>
          </w:p>
          <w:p w14:paraId="62A927C6" w14:textId="77777777" w:rsidR="000E3C42" w:rsidRDefault="000E3C42" w:rsidP="000E3C42">
            <w:r>
              <w:t xml:space="preserve">    "</w:t>
            </w:r>
            <w:proofErr w:type="spellStart"/>
            <w:r>
              <w:t>reportDate</w:t>
            </w:r>
            <w:proofErr w:type="spellEnd"/>
            <w:r>
              <w:t>":"",</w:t>
            </w:r>
          </w:p>
          <w:p w14:paraId="62A927C7" w14:textId="77777777" w:rsidR="000E3C42" w:rsidRDefault="000E3C42" w:rsidP="000E3C42">
            <w:r>
              <w:t xml:space="preserve">    "</w:t>
            </w:r>
            <w:proofErr w:type="spellStart"/>
            <w:r>
              <w:t>carBelongKindName</w:t>
            </w:r>
            <w:proofErr w:type="spellEnd"/>
            <w:r>
              <w:t>":"",</w:t>
            </w:r>
          </w:p>
          <w:p w14:paraId="62A927C8" w14:textId="77777777" w:rsidR="000E3C42" w:rsidRDefault="000E3C42" w:rsidP="000E3C42">
            <w:r>
              <w:t xml:space="preserve">    "</w:t>
            </w:r>
            <w:proofErr w:type="spellStart"/>
            <w:r>
              <w:t>hasScuttle</w:t>
            </w:r>
            <w:proofErr w:type="spellEnd"/>
            <w:r>
              <w:t>":"",</w:t>
            </w:r>
          </w:p>
          <w:p w14:paraId="62A927C9" w14:textId="77777777" w:rsidR="000E3C42" w:rsidRDefault="000E3C42" w:rsidP="000E3C42">
            <w:r>
              <w:t xml:space="preserve">    "</w:t>
            </w:r>
            <w:proofErr w:type="spellStart"/>
            <w:r>
              <w:t>isTeardown</w:t>
            </w:r>
            <w:proofErr w:type="spellEnd"/>
            <w:r>
              <w:t>":"",</w:t>
            </w:r>
          </w:p>
          <w:p w14:paraId="62A927CA" w14:textId="77777777" w:rsidR="000E3C42" w:rsidRDefault="000E3C42" w:rsidP="000E3C42">
            <w:r>
              <w:t xml:space="preserve">    "</w:t>
            </w:r>
            <w:proofErr w:type="spellStart"/>
            <w:r>
              <w:t>robberyCar</w:t>
            </w:r>
            <w:proofErr w:type="spellEnd"/>
            <w:r>
              <w:t>":"",</w:t>
            </w:r>
          </w:p>
          <w:p w14:paraId="62A927CB" w14:textId="77777777" w:rsidR="000E3C42" w:rsidRDefault="000E3C42" w:rsidP="000E3C42">
            <w:r>
              <w:t xml:space="preserve">    "</w:t>
            </w:r>
            <w:proofErr w:type="spellStart"/>
            <w:r>
              <w:t>completeFormalities</w:t>
            </w:r>
            <w:proofErr w:type="spellEnd"/>
            <w:r>
              <w:t>":"",</w:t>
            </w:r>
          </w:p>
          <w:p w14:paraId="62A927CC" w14:textId="77777777" w:rsidR="000E3C42" w:rsidRDefault="000E3C42" w:rsidP="000E3C42">
            <w:r>
              <w:t xml:space="preserve">    "</w:t>
            </w:r>
            <w:proofErr w:type="spellStart"/>
            <w:r>
              <w:t>frameDamage</w:t>
            </w:r>
            <w:proofErr w:type="spellEnd"/>
            <w:r>
              <w:t>":"",</w:t>
            </w:r>
          </w:p>
          <w:p w14:paraId="62A927CD" w14:textId="77777777" w:rsidR="000E3C42" w:rsidRDefault="000E3C42" w:rsidP="000E3C42">
            <w:r>
              <w:t xml:space="preserve">    "</w:t>
            </w:r>
            <w:proofErr w:type="spellStart"/>
            <w:r>
              <w:t>isMortgage</w:t>
            </w:r>
            <w:proofErr w:type="spellEnd"/>
            <w:r>
              <w:t>":"",</w:t>
            </w:r>
          </w:p>
          <w:p w14:paraId="62A927CE" w14:textId="77777777" w:rsidR="000E3C42" w:rsidRDefault="000E3C42" w:rsidP="000E3C42">
            <w:r>
              <w:lastRenderedPageBreak/>
              <w:t xml:space="preserve">    "</w:t>
            </w:r>
            <w:proofErr w:type="spellStart"/>
            <w:r>
              <w:t>secondAccident</w:t>
            </w:r>
            <w:proofErr w:type="spellEnd"/>
            <w:r>
              <w:t>":"",</w:t>
            </w:r>
          </w:p>
          <w:p w14:paraId="62A927CF" w14:textId="77777777" w:rsidR="000E3C42" w:rsidRDefault="000E3C42" w:rsidP="000E3C42">
            <w:r>
              <w:t xml:space="preserve">    "</w:t>
            </w:r>
            <w:proofErr w:type="spellStart"/>
            <w:r>
              <w:t>secondHand</w:t>
            </w:r>
            <w:proofErr w:type="spellEnd"/>
            <w:r>
              <w:t>":"",</w:t>
            </w:r>
          </w:p>
          <w:p w14:paraId="62A927D0" w14:textId="77777777" w:rsidR="000E3C42" w:rsidRDefault="000E3C42" w:rsidP="000E3C42">
            <w:r>
              <w:t xml:space="preserve">    "</w:t>
            </w:r>
            <w:proofErr w:type="spellStart"/>
            <w:r>
              <w:t>isLoan</w:t>
            </w:r>
            <w:proofErr w:type="spellEnd"/>
            <w:r>
              <w:t>":"",</w:t>
            </w:r>
          </w:p>
          <w:p w14:paraId="62A927D1" w14:textId="77777777" w:rsidR="000E3C42" w:rsidRDefault="000E3C42" w:rsidP="000E3C42">
            <w:r>
              <w:t xml:space="preserve">    "gear":"",</w:t>
            </w:r>
          </w:p>
          <w:p w14:paraId="62A927D2" w14:textId="77777777" w:rsidR="000E3C42" w:rsidRDefault="000E3C42" w:rsidP="000E3C42">
            <w:r>
              <w:t xml:space="preserve">    "</w:t>
            </w:r>
            <w:proofErr w:type="spellStart"/>
            <w:r>
              <w:t>rackNo</w:t>
            </w:r>
            <w:proofErr w:type="spellEnd"/>
            <w:r>
              <w:t>":"",</w:t>
            </w:r>
          </w:p>
          <w:p w14:paraId="62A927D3" w14:textId="77777777" w:rsidR="000E3C42" w:rsidRDefault="000E3C42" w:rsidP="000E3C42">
            <w:r>
              <w:t xml:space="preserve">    "</w:t>
            </w:r>
            <w:proofErr w:type="spellStart"/>
            <w:r>
              <w:t>insuredValue</w:t>
            </w:r>
            <w:proofErr w:type="spellEnd"/>
            <w:r>
              <w:t>":"",</w:t>
            </w:r>
          </w:p>
          <w:p w14:paraId="62A927D4" w14:textId="77777777" w:rsidR="000E3C42" w:rsidRDefault="000E3C42" w:rsidP="000E3C42">
            <w:r>
              <w:t xml:space="preserve">    "</w:t>
            </w:r>
            <w:proofErr w:type="spellStart"/>
            <w:r>
              <w:t>otherFee</w:t>
            </w:r>
            <w:proofErr w:type="spellEnd"/>
            <w:r>
              <w:t>":"",</w:t>
            </w:r>
          </w:p>
          <w:p w14:paraId="62A927D5" w14:textId="77777777" w:rsidR="000E3C42" w:rsidRDefault="000E3C42" w:rsidP="000E3C42">
            <w:r>
              <w:t xml:space="preserve">    "</w:t>
            </w:r>
            <w:proofErr w:type="spellStart"/>
            <w:r>
              <w:t>actualValue</w:t>
            </w:r>
            <w:proofErr w:type="spellEnd"/>
            <w:r>
              <w:t>":"",</w:t>
            </w:r>
          </w:p>
          <w:p w14:paraId="62A927D6" w14:textId="77777777" w:rsidR="000E3C42" w:rsidRDefault="000E3C42" w:rsidP="000E3C42">
            <w:r>
              <w:t xml:space="preserve">    "</w:t>
            </w:r>
            <w:proofErr w:type="spellStart"/>
            <w:r>
              <w:t>inquireStartDate</w:t>
            </w:r>
            <w:proofErr w:type="spellEnd"/>
            <w:r>
              <w:t>":"",</w:t>
            </w:r>
          </w:p>
          <w:p w14:paraId="62A927D7" w14:textId="77777777" w:rsidR="000E3C42" w:rsidRDefault="000E3C42" w:rsidP="000E3C42">
            <w:r>
              <w:t xml:space="preserve">    "</w:t>
            </w:r>
            <w:proofErr w:type="spellStart"/>
            <w:r>
              <w:t>inquireEndDate</w:t>
            </w:r>
            <w:proofErr w:type="spellEnd"/>
            <w:r>
              <w:t>":"",</w:t>
            </w:r>
          </w:p>
          <w:p w14:paraId="62A927D8" w14:textId="77777777" w:rsidR="000E3C42" w:rsidRDefault="000E3C42" w:rsidP="000E3C42">
            <w:r>
              <w:t xml:space="preserve">    "</w:t>
            </w:r>
            <w:proofErr w:type="spellStart"/>
            <w:r>
              <w:t>surveyUserId</w:t>
            </w:r>
            <w:proofErr w:type="spellEnd"/>
            <w:r>
              <w:t>":"",</w:t>
            </w:r>
          </w:p>
          <w:p w14:paraId="62A927D9" w14:textId="77777777" w:rsidR="000E3C42" w:rsidRDefault="000E3C42" w:rsidP="000E3C42">
            <w:r>
              <w:t xml:space="preserve">    "</w:t>
            </w:r>
            <w:proofErr w:type="spellStart"/>
            <w:r>
              <w:t>estimateLoss</w:t>
            </w:r>
            <w:proofErr w:type="spellEnd"/>
            <w:r>
              <w:t>":"",</w:t>
            </w:r>
          </w:p>
          <w:p w14:paraId="62A927DA" w14:textId="77777777" w:rsidR="000E3C42" w:rsidRDefault="000E3C42" w:rsidP="00CA60B8">
            <w:pPr>
              <w:ind w:firstLine="420"/>
            </w:pPr>
            <w:r>
              <w:t>"remark":""</w:t>
            </w:r>
            <w:r w:rsidR="00CA60B8">
              <w:rPr>
                <w:rFonts w:hint="eastAsia"/>
              </w:rPr>
              <w:t>,</w:t>
            </w:r>
          </w:p>
          <w:p w14:paraId="62A927DB" w14:textId="77777777" w:rsidR="00CA60B8" w:rsidRDefault="00CA60B8" w:rsidP="00CA60B8">
            <w:pPr>
              <w:ind w:firstLine="420"/>
            </w:pPr>
            <w:r>
              <w:t>“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t>”</w:t>
            </w:r>
            <w:r>
              <w:rPr>
                <w:rFonts w:hint="eastAsia"/>
              </w:rPr>
              <w:t>:</w:t>
            </w:r>
            <w:r>
              <w:t>””</w:t>
            </w:r>
          </w:p>
          <w:p w14:paraId="62A927DC" w14:textId="77777777" w:rsidR="00D45935" w:rsidRPr="00D45935" w:rsidRDefault="000E3C42" w:rsidP="000E3C42">
            <w:r>
              <w:t>}</w:t>
            </w:r>
          </w:p>
        </w:tc>
      </w:tr>
    </w:tbl>
    <w:p w14:paraId="62A927DE" w14:textId="77777777" w:rsidR="00153493" w:rsidRDefault="00CC4291" w:rsidP="00F76EE4">
      <w:pPr>
        <w:pStyle w:val="3"/>
      </w:pPr>
      <w:bookmarkStart w:id="15" w:name="_Toc436935283"/>
      <w:r>
        <w:rPr>
          <w:rFonts w:hint="eastAsia"/>
        </w:rPr>
        <w:lastRenderedPageBreak/>
        <w:t>返回</w:t>
      </w:r>
      <w:r>
        <w:t>数据格式</w:t>
      </w:r>
      <w:bookmarkEnd w:id="15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5"/>
        <w:gridCol w:w="1734"/>
        <w:gridCol w:w="1100"/>
        <w:gridCol w:w="1735"/>
        <w:gridCol w:w="1978"/>
      </w:tblGrid>
      <w:tr w:rsidR="00E92E9E" w14:paraId="62A927E4" w14:textId="77777777" w:rsidTr="00E92E9E">
        <w:tc>
          <w:tcPr>
            <w:tcW w:w="139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DF" w14:textId="77777777"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E0" w14:textId="77777777"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E1" w14:textId="77777777" w:rsidR="00E92E9E" w:rsidRDefault="00E92E9E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E2" w14:textId="77777777"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E3" w14:textId="77777777"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E92E9E" w:rsidRPr="00FA1DDC" w14:paraId="62A927EA" w14:textId="77777777" w:rsidTr="00E92E9E">
        <w:tc>
          <w:tcPr>
            <w:tcW w:w="1392" w:type="pct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E5" w14:textId="77777777" w:rsidR="00E92E9E" w:rsidRPr="00124BF9" w:rsidRDefault="00E92E9E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956" w:type="pct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E6" w14:textId="77777777"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E7" w14:textId="77777777"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E8" w14:textId="77777777"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E9" w14:textId="77777777"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E92E9E" w:rsidRPr="00FA1DDC" w14:paraId="62A927F0" w14:textId="77777777" w:rsidTr="00E92E9E">
        <w:tc>
          <w:tcPr>
            <w:tcW w:w="139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EB" w14:textId="77777777" w:rsidR="00E92E9E" w:rsidRDefault="00E92E9E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956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EC" w14:textId="77777777"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06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ED" w14:textId="77777777"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EE" w14:textId="77777777"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7EF" w14:textId="77777777"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7F1" w14:textId="77777777" w:rsidR="00E92E9E" w:rsidRPr="00E92E9E" w:rsidRDefault="00E92E9E" w:rsidP="00E92E9E">
      <w:pPr>
        <w:pStyle w:val="a0"/>
        <w:ind w:firstLineChars="0" w:firstLine="0"/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153493" w:rsidRPr="00433A08" w14:paraId="62A927F6" w14:textId="77777777" w:rsidTr="00E92E9E">
        <w:tc>
          <w:tcPr>
            <w:tcW w:w="9096" w:type="dxa"/>
          </w:tcPr>
          <w:p w14:paraId="62A927F2" w14:textId="77777777" w:rsidR="001A35F0" w:rsidRDefault="001A35F0" w:rsidP="001A35F0">
            <w:pPr>
              <w:pStyle w:val="aa"/>
            </w:pPr>
            <w:r>
              <w:t>{</w:t>
            </w:r>
          </w:p>
          <w:p w14:paraId="62A927F3" w14:textId="77777777" w:rsidR="001A35F0" w:rsidRDefault="001A35F0" w:rsidP="001A35F0">
            <w:pPr>
              <w:pStyle w:val="aa"/>
            </w:pPr>
            <w:r>
              <w:t xml:space="preserve">    "succeed":"",</w:t>
            </w:r>
          </w:p>
          <w:p w14:paraId="62A927F4" w14:textId="77777777" w:rsidR="001A35F0" w:rsidRDefault="001A35F0" w:rsidP="001A35F0">
            <w:pPr>
              <w:pStyle w:val="aa"/>
            </w:pPr>
            <w:r>
              <w:t xml:space="preserve">    "message":""</w:t>
            </w:r>
          </w:p>
          <w:p w14:paraId="62A927F5" w14:textId="77777777" w:rsidR="00153493" w:rsidRPr="00433A08" w:rsidRDefault="001A35F0" w:rsidP="001A35F0">
            <w:pPr>
              <w:pStyle w:val="aa"/>
            </w:pPr>
            <w:r>
              <w:t>}</w:t>
            </w:r>
          </w:p>
        </w:tc>
      </w:tr>
    </w:tbl>
    <w:p w14:paraId="62A927F7" w14:textId="77777777" w:rsidR="005306BA" w:rsidRPr="00F76EE4" w:rsidRDefault="005306BA" w:rsidP="00E92E9E">
      <w:pPr>
        <w:pStyle w:val="a0"/>
        <w:ind w:firstLineChars="0" w:firstLine="0"/>
      </w:pPr>
    </w:p>
    <w:p w14:paraId="62A927F8" w14:textId="77777777" w:rsidR="00F76EE4" w:rsidRPr="00F76EE4" w:rsidRDefault="00F76EE4" w:rsidP="000A66DC">
      <w:pPr>
        <w:pStyle w:val="2"/>
      </w:pPr>
      <w:bookmarkStart w:id="16" w:name="_Toc436935284"/>
      <w:r>
        <w:rPr>
          <w:rFonts w:hint="eastAsia"/>
        </w:rPr>
        <w:t>报价信息（</w:t>
      </w:r>
      <w:r>
        <w:t>博</w:t>
      </w:r>
      <w:r>
        <w:rPr>
          <w:rFonts w:hint="eastAsia"/>
        </w:rPr>
        <w:t>车</w:t>
      </w:r>
      <w:r>
        <w:t>网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平</w:t>
      </w:r>
      <w:r>
        <w:t>安）</w:t>
      </w:r>
      <w:bookmarkEnd w:id="16"/>
    </w:p>
    <w:p w14:paraId="62A927F9" w14:textId="77777777" w:rsidR="000554E1" w:rsidRDefault="000554E1" w:rsidP="00F76EE4">
      <w:pPr>
        <w:pStyle w:val="3"/>
      </w:pPr>
      <w:bookmarkStart w:id="17" w:name="_Toc436935285"/>
      <w:r>
        <w:rPr>
          <w:rFonts w:hint="eastAsia"/>
        </w:rPr>
        <w:t>接</w:t>
      </w:r>
      <w:r>
        <w:t>口</w:t>
      </w:r>
      <w:r w:rsidR="003A238D">
        <w:rPr>
          <w:rFonts w:hint="eastAsia"/>
        </w:rPr>
        <w:t>URL</w:t>
      </w:r>
      <w:bookmarkEnd w:id="17"/>
    </w:p>
    <w:p w14:paraId="62A927FA" w14:textId="77777777" w:rsidR="007419E1" w:rsidRPr="00E92E9E" w:rsidRDefault="007419E1" w:rsidP="00FD58F4">
      <w:pPr>
        <w:rPr>
          <w:color w:val="FF0000"/>
        </w:rPr>
      </w:pPr>
      <w:r>
        <w:rPr>
          <w:rFonts w:hint="eastAsia"/>
          <w:color w:val="FF0000"/>
        </w:rPr>
        <w:t>PTS</w:t>
      </w:r>
      <w:r w:rsidR="00CA65DA">
        <w:rPr>
          <w:rFonts w:hint="eastAsia"/>
          <w:color w:val="FF0000"/>
        </w:rPr>
        <w:t>调用</w:t>
      </w:r>
      <w:proofErr w:type="spellStart"/>
      <w:r>
        <w:rPr>
          <w:rFonts w:hint="eastAsia"/>
          <w:color w:val="FF0000"/>
        </w:rPr>
        <w:t>icore</w:t>
      </w:r>
      <w:proofErr w:type="spellEnd"/>
      <w:r>
        <w:rPr>
          <w:rFonts w:hint="eastAsia"/>
          <w:color w:val="FF0000"/>
        </w:rPr>
        <w:t>-claim</w:t>
      </w:r>
      <w:r w:rsidR="00CA65DA">
        <w:rPr>
          <w:rFonts w:hint="eastAsia"/>
          <w:color w:val="FF0000"/>
        </w:rPr>
        <w:t>地址：</w:t>
      </w:r>
      <w:r w:rsidR="00CA65DA" w:rsidRPr="00CA65DA">
        <w:rPr>
          <w:color w:val="FF0000"/>
        </w:rPr>
        <w:t>/do</w:t>
      </w:r>
      <w:r w:rsidR="00FD58F4" w:rsidRPr="00FD58F4">
        <w:rPr>
          <w:color w:val="FF0000"/>
        </w:rPr>
        <w:t>/appsvr/app/inquire/interface/inquireQuotedService/saveQuotedPriceInfo</w:t>
      </w:r>
    </w:p>
    <w:p w14:paraId="62A927FB" w14:textId="77777777" w:rsidR="00E92E9E" w:rsidRPr="008C704D" w:rsidRDefault="00E92E9E" w:rsidP="00F76EE4">
      <w:pPr>
        <w:pStyle w:val="3"/>
      </w:pPr>
      <w:bookmarkStart w:id="18" w:name="_Toc436935286"/>
      <w:r>
        <w:rPr>
          <w:rFonts w:hint="eastAsia"/>
        </w:rPr>
        <w:t>接口描述</w:t>
      </w:r>
      <w:bookmarkEnd w:id="18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450"/>
        <w:gridCol w:w="1285"/>
        <w:gridCol w:w="1929"/>
        <w:gridCol w:w="1929"/>
      </w:tblGrid>
      <w:tr w:rsidR="00E92E9E" w14:paraId="62A92801" w14:textId="77777777" w:rsidTr="00360E34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FC" w14:textId="77777777"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FD" w14:textId="77777777" w:rsidR="00E92E9E" w:rsidRPr="00E92E9E" w:rsidRDefault="00E92E9E" w:rsidP="00E92E9E">
            <w:pPr>
              <w:ind w:firstLineChars="199" w:firstLine="420"/>
              <w:rPr>
                <w:b/>
                <w:bCs/>
              </w:rPr>
            </w:pPr>
            <w:r w:rsidRPr="00E92E9E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7FE" w14:textId="77777777" w:rsidR="00E92E9E" w:rsidRDefault="00E92E9E" w:rsidP="00E92E9E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7FF" w14:textId="77777777"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00" w14:textId="77777777" w:rsidR="00E92E9E" w:rsidRDefault="00E92E9E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360E34" w14:paraId="62A92807" w14:textId="77777777" w:rsidTr="00360E34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02" w14:textId="77777777"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03" w14:textId="77777777"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04" w14:textId="77777777" w:rsidR="00360E34" w:rsidRPr="006B433A" w:rsidRDefault="00360E34" w:rsidP="003C6B3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805" w14:textId="77777777" w:rsidR="00360E34" w:rsidRPr="007435BA" w:rsidRDefault="00360E34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06" w14:textId="77777777" w:rsidR="00360E34" w:rsidRPr="001743D7" w:rsidRDefault="006C11D9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E92E9E" w:rsidRPr="00FA1DDC" w14:paraId="62A9280D" w14:textId="77777777" w:rsidTr="00360E34">
        <w:tc>
          <w:tcPr>
            <w:tcW w:w="136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08" w14:textId="77777777" w:rsidR="00E92E9E" w:rsidRDefault="00E92E9E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1E6B97">
              <w:rPr>
                <w:rFonts w:ascii="宋体" w:hAnsi="宋体"/>
                <w:bCs/>
              </w:rPr>
              <w:t>taskAuctionNo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09" w14:textId="77777777" w:rsidR="00E92E9E" w:rsidRPr="00E92E9E" w:rsidRDefault="00E92E9E" w:rsidP="00E92E9E">
            <w:pPr>
              <w:jc w:val="left"/>
              <w:rPr>
                <w:rFonts w:ascii="宋体" w:hAnsi="宋体"/>
                <w:bCs/>
              </w:rPr>
            </w:pPr>
            <w:r w:rsidRPr="00E92E9E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0A" w14:textId="77777777"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0B" w14:textId="77777777"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拍卖编号</w:t>
            </w:r>
          </w:p>
        </w:tc>
        <w:tc>
          <w:tcPr>
            <w:tcW w:w="106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0C" w14:textId="77777777"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E92E9E" w:rsidRPr="00FA1DDC" w14:paraId="62A92813" w14:textId="77777777" w:rsidTr="00360E34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0E" w14:textId="77777777" w:rsidR="00E92E9E" w:rsidRPr="001E6B97" w:rsidRDefault="00E92E9E" w:rsidP="007419E1">
            <w:pPr>
              <w:jc w:val="left"/>
              <w:rPr>
                <w:rFonts w:ascii="宋体" w:hAnsi="宋体"/>
                <w:bCs/>
              </w:rPr>
            </w:pPr>
            <w:proofErr w:type="spellStart"/>
            <w:r w:rsidRPr="00692663">
              <w:rPr>
                <w:rFonts w:ascii="宋体" w:hAnsi="宋体"/>
                <w:bCs/>
              </w:rPr>
              <w:t>auctionPrice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0F" w14:textId="77777777" w:rsidR="00E92E9E" w:rsidRPr="00E92E9E" w:rsidRDefault="00E92E9E" w:rsidP="00E92E9E">
            <w:pPr>
              <w:jc w:val="left"/>
              <w:rPr>
                <w:rFonts w:ascii="宋体" w:hAnsi="宋体"/>
                <w:bCs/>
              </w:rPr>
            </w:pPr>
            <w:r w:rsidRPr="00E92E9E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10" w14:textId="77777777"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11" w14:textId="77777777"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报价金额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12" w14:textId="77777777"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E92E9E" w:rsidRPr="00FA1DDC" w14:paraId="62A92819" w14:textId="77777777" w:rsidTr="00360E34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14" w14:textId="77777777" w:rsidR="00E92E9E" w:rsidRPr="001E6B97" w:rsidRDefault="00E92E9E" w:rsidP="007419E1">
            <w:pPr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lastRenderedPageBreak/>
              <w:t>remark</w:t>
            </w:r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15" w14:textId="77777777" w:rsidR="00E92E9E" w:rsidRPr="00E92E9E" w:rsidRDefault="00E92E9E" w:rsidP="00E92E9E">
            <w:pPr>
              <w:jc w:val="left"/>
              <w:rPr>
                <w:rFonts w:ascii="宋体" w:hAnsi="宋体"/>
                <w:bCs/>
              </w:rPr>
            </w:pPr>
            <w:r w:rsidRPr="00E92E9E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16" w14:textId="77777777"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17" w14:textId="77777777" w:rsidR="00E92E9E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备注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18" w14:textId="77777777" w:rsidR="00E92E9E" w:rsidRPr="00FA1DDC" w:rsidRDefault="00E92E9E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81A" w14:textId="77777777" w:rsidR="00E92E9E" w:rsidRPr="00E92E9E" w:rsidRDefault="00E92E9E" w:rsidP="00E92E9E">
      <w:pPr>
        <w:pStyle w:val="a0"/>
        <w:ind w:firstLineChars="0" w:firstLine="0"/>
      </w:pPr>
    </w:p>
    <w:p w14:paraId="62A9281B" w14:textId="77777777" w:rsidR="008C704D" w:rsidRPr="008C704D" w:rsidRDefault="000554E1" w:rsidP="00F76EE4">
      <w:pPr>
        <w:pStyle w:val="3"/>
      </w:pPr>
      <w:bookmarkStart w:id="19" w:name="_Toc436935287"/>
      <w:r>
        <w:rPr>
          <w:rFonts w:hint="eastAsia"/>
        </w:rPr>
        <w:t>发送</w:t>
      </w:r>
      <w:r>
        <w:t>数据</w:t>
      </w:r>
      <w:r w:rsidR="004E38DD">
        <w:t>格式</w:t>
      </w:r>
      <w:r w:rsidR="001A35F0">
        <w:rPr>
          <w:rFonts w:hint="eastAsia"/>
        </w:rPr>
        <w:t>（JSON格式）</w:t>
      </w:r>
      <w:bookmarkEnd w:id="19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4E38DD" w:rsidRPr="00433A08" w14:paraId="62A92822" w14:textId="77777777" w:rsidTr="00E92E9E">
        <w:tc>
          <w:tcPr>
            <w:tcW w:w="9096" w:type="dxa"/>
          </w:tcPr>
          <w:p w14:paraId="62A9281C" w14:textId="77777777" w:rsidR="001A35F0" w:rsidRDefault="001A35F0" w:rsidP="001A35F0">
            <w:pPr>
              <w:pStyle w:val="aa"/>
            </w:pPr>
            <w:r>
              <w:t>{</w:t>
            </w:r>
          </w:p>
          <w:p w14:paraId="62A9281D" w14:textId="77777777" w:rsidR="001A35F0" w:rsidRDefault="001A35F0" w:rsidP="001A35F0">
            <w:pPr>
              <w:pStyle w:val="aa"/>
            </w:pPr>
            <w:r>
              <w:t xml:space="preserve">    "partnerAccount":"",</w:t>
            </w:r>
          </w:p>
          <w:p w14:paraId="62A9281E" w14:textId="77777777" w:rsidR="001A35F0" w:rsidRDefault="001A35F0" w:rsidP="001A35F0">
            <w:pPr>
              <w:pStyle w:val="aa"/>
            </w:pPr>
            <w:r>
              <w:t xml:space="preserve">    "taskAuctionNo":"",</w:t>
            </w:r>
          </w:p>
          <w:p w14:paraId="62A9281F" w14:textId="77777777" w:rsidR="001A35F0" w:rsidRDefault="001A35F0" w:rsidP="001A35F0">
            <w:pPr>
              <w:pStyle w:val="aa"/>
            </w:pPr>
            <w:r>
              <w:t xml:space="preserve">    "auctionPrice":"",</w:t>
            </w:r>
          </w:p>
          <w:p w14:paraId="62A92820" w14:textId="77777777" w:rsidR="001A35F0" w:rsidRDefault="001A35F0" w:rsidP="001A35F0">
            <w:pPr>
              <w:pStyle w:val="aa"/>
            </w:pPr>
            <w:r>
              <w:t xml:space="preserve">    "remark":""</w:t>
            </w:r>
          </w:p>
          <w:p w14:paraId="62A92821" w14:textId="77777777" w:rsidR="008C704D" w:rsidRPr="00433A08" w:rsidRDefault="001A35F0" w:rsidP="001A35F0">
            <w:pPr>
              <w:pStyle w:val="aa"/>
            </w:pPr>
            <w:r>
              <w:t>}</w:t>
            </w:r>
          </w:p>
        </w:tc>
      </w:tr>
    </w:tbl>
    <w:p w14:paraId="62A92823" w14:textId="77777777" w:rsidR="006A19C8" w:rsidRDefault="000554E1" w:rsidP="00F76EE4">
      <w:pPr>
        <w:pStyle w:val="3"/>
      </w:pPr>
      <w:bookmarkStart w:id="20" w:name="_Toc436935288"/>
      <w:r>
        <w:rPr>
          <w:rFonts w:hint="eastAsia"/>
        </w:rPr>
        <w:t>返回</w:t>
      </w:r>
      <w:r>
        <w:t>数据格式</w:t>
      </w:r>
      <w:bookmarkEnd w:id="20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6A19C8" w14:paraId="62A92829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24" w14:textId="77777777" w:rsidR="006A19C8" w:rsidRDefault="006A19C8" w:rsidP="006A19C8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25" w14:textId="77777777" w:rsidR="006A19C8" w:rsidRDefault="006A19C8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26" w14:textId="77777777" w:rsidR="006A19C8" w:rsidRDefault="006A19C8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27" w14:textId="77777777" w:rsidR="006A19C8" w:rsidRDefault="006A19C8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28" w14:textId="77777777" w:rsidR="006A19C8" w:rsidRDefault="006A19C8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6A19C8" w:rsidRPr="00FA1DDC" w14:paraId="62A9282F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2A" w14:textId="77777777" w:rsidR="006A19C8" w:rsidRPr="00124BF9" w:rsidRDefault="006A19C8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2B" w14:textId="77777777" w:rsidR="006A19C8" w:rsidRPr="00FA1DDC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2C" w14:textId="77777777" w:rsidR="006A19C8" w:rsidRPr="00FA1DDC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2D" w14:textId="77777777" w:rsidR="006A19C8" w:rsidRPr="00FA1DDC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2E" w14:textId="77777777" w:rsidR="006A19C8" w:rsidRPr="00FA1DDC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6A19C8" w:rsidRPr="00FA1DDC" w14:paraId="62A92835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30" w14:textId="77777777" w:rsidR="006A19C8" w:rsidRDefault="006A19C8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31" w14:textId="77777777" w:rsidR="006A19C8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32" w14:textId="77777777" w:rsidR="006A19C8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33" w14:textId="77777777" w:rsidR="006A19C8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34" w14:textId="77777777" w:rsidR="006A19C8" w:rsidRPr="00FA1DDC" w:rsidRDefault="006A19C8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836" w14:textId="77777777" w:rsidR="006A19C8" w:rsidRDefault="006A19C8" w:rsidP="006A19C8">
      <w:pPr>
        <w:pStyle w:val="a0"/>
      </w:pPr>
    </w:p>
    <w:p w14:paraId="62A92837" w14:textId="77777777" w:rsidR="001A35F0" w:rsidRP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>{</w:t>
      </w:r>
    </w:p>
    <w:p w14:paraId="62A92838" w14:textId="77777777" w:rsidR="001A35F0" w:rsidRP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 xml:space="preserve">    "succeed":"",</w:t>
      </w:r>
    </w:p>
    <w:p w14:paraId="62A92839" w14:textId="77777777" w:rsidR="001A35F0" w:rsidRP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 xml:space="preserve">    "message":""</w:t>
      </w:r>
    </w:p>
    <w:p w14:paraId="62A9283A" w14:textId="77777777" w:rsidR="00863CFB" w:rsidRPr="00863CFB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>}</w:t>
      </w:r>
    </w:p>
    <w:p w14:paraId="62A9283B" w14:textId="77777777" w:rsidR="00EA39B0" w:rsidRDefault="00EA39B0" w:rsidP="000A66DC">
      <w:pPr>
        <w:pStyle w:val="2"/>
      </w:pPr>
      <w:bookmarkStart w:id="21" w:name="_Toc436935289"/>
      <w:r>
        <w:rPr>
          <w:rFonts w:hint="eastAsia"/>
        </w:rPr>
        <w:t>中标信息</w:t>
      </w:r>
      <w:r>
        <w:t>（平安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博车</w:t>
      </w:r>
      <w:r>
        <w:t>网）</w:t>
      </w:r>
      <w:bookmarkEnd w:id="21"/>
    </w:p>
    <w:p w14:paraId="62A9283C" w14:textId="77777777" w:rsidR="003A238D" w:rsidRDefault="003A238D" w:rsidP="00F76EE4">
      <w:pPr>
        <w:pStyle w:val="3"/>
      </w:pPr>
      <w:bookmarkStart w:id="22" w:name="_Toc436935290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22"/>
    </w:p>
    <w:p w14:paraId="62A9283D" w14:textId="77777777" w:rsidR="00A94918" w:rsidRDefault="00CA65DA" w:rsidP="00A94918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</w:t>
      </w:r>
      <w:r w:rsidR="00A94918">
        <w:rPr>
          <w:rFonts w:hint="eastAsia"/>
        </w:rPr>
        <w:t>地址</w:t>
      </w:r>
      <w:r w:rsidR="00A94918">
        <w:t>：</w:t>
      </w:r>
      <w:r w:rsidR="00A94918">
        <w:rPr>
          <w:rFonts w:hint="eastAsia"/>
        </w:rPr>
        <w:t>http://{</w:t>
      </w:r>
      <w:r w:rsidR="00A94918">
        <w:rPr>
          <w:rFonts w:hint="eastAsia"/>
        </w:rPr>
        <w:t>服务</w:t>
      </w:r>
      <w:r w:rsidR="00A94918">
        <w:t>器地址</w:t>
      </w:r>
      <w:r w:rsidR="00A94918">
        <w:rPr>
          <w:rFonts w:hint="eastAsia"/>
        </w:rPr>
        <w:t>}/</w:t>
      </w:r>
      <w:proofErr w:type="spellStart"/>
      <w:r w:rsidR="00A94918">
        <w:rPr>
          <w:rFonts w:hint="eastAsia"/>
        </w:rPr>
        <w:t>InsCarQuo</w:t>
      </w:r>
      <w:proofErr w:type="spellEnd"/>
      <w:r w:rsidR="00A94918">
        <w:rPr>
          <w:rFonts w:hint="eastAsia"/>
        </w:rPr>
        <w:t>/</w:t>
      </w:r>
      <w:proofErr w:type="spellStart"/>
      <w:r w:rsidR="00792DCF">
        <w:t>PingAn</w:t>
      </w:r>
      <w:proofErr w:type="spellEnd"/>
      <w:r w:rsidR="00312EF0">
        <w:rPr>
          <w:rFonts w:hint="eastAsia"/>
        </w:rPr>
        <w:t>/</w:t>
      </w:r>
      <w:proofErr w:type="spellStart"/>
      <w:r w:rsidR="00312EF0">
        <w:t>sendHighestBiddingInfo</w:t>
      </w:r>
      <w:proofErr w:type="spellEnd"/>
    </w:p>
    <w:p w14:paraId="62A9283E" w14:textId="77777777" w:rsidR="00A94918" w:rsidRDefault="005E63E5" w:rsidP="00F76EE4">
      <w:pPr>
        <w:pStyle w:val="3"/>
      </w:pPr>
      <w:bookmarkStart w:id="23" w:name="_Toc436935291"/>
      <w:r>
        <w:rPr>
          <w:rFonts w:hint="eastAsia"/>
        </w:rPr>
        <w:t>接口描述</w:t>
      </w:r>
      <w:bookmarkEnd w:id="23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450"/>
        <w:gridCol w:w="1285"/>
        <w:gridCol w:w="1929"/>
        <w:gridCol w:w="1929"/>
      </w:tblGrid>
      <w:tr w:rsidR="005E63E5" w14:paraId="62A92844" w14:textId="77777777" w:rsidTr="00360E34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3F" w14:textId="77777777" w:rsidR="005E63E5" w:rsidRDefault="005E63E5" w:rsidP="005E63E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40" w14:textId="77777777" w:rsidR="005E63E5" w:rsidRPr="00E92E9E" w:rsidRDefault="005E63E5" w:rsidP="005E63E5">
            <w:pPr>
              <w:ind w:firstLineChars="199" w:firstLine="420"/>
              <w:rPr>
                <w:b/>
                <w:bCs/>
              </w:rPr>
            </w:pPr>
            <w:r w:rsidRPr="00E92E9E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41" w14:textId="77777777" w:rsidR="005E63E5" w:rsidRDefault="005E63E5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842" w14:textId="77777777" w:rsidR="005E63E5" w:rsidRDefault="005E63E5" w:rsidP="005E63E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43" w14:textId="77777777" w:rsidR="005E63E5" w:rsidRDefault="005E63E5" w:rsidP="005E63E5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360E34" w14:paraId="62A9284A" w14:textId="77777777" w:rsidTr="00360E34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45" w14:textId="77777777"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46" w14:textId="77777777"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47" w14:textId="77777777" w:rsidR="00360E34" w:rsidRPr="006B433A" w:rsidRDefault="00360E34" w:rsidP="003C6B3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848" w14:textId="77777777" w:rsidR="00360E34" w:rsidRPr="007435BA" w:rsidRDefault="00360E34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49" w14:textId="77777777" w:rsidR="00360E34" w:rsidRPr="001743D7" w:rsidRDefault="006C11D9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5E63E5" w:rsidRPr="00FA1DDC" w14:paraId="62A92850" w14:textId="77777777" w:rsidTr="00360E34">
        <w:tc>
          <w:tcPr>
            <w:tcW w:w="136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4B" w14:textId="77777777"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4C" w14:textId="77777777"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4D" w14:textId="77777777" w:rsidR="005E63E5" w:rsidRPr="00FA1DDC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4E" w14:textId="77777777" w:rsidR="005E63E5" w:rsidRPr="00FA1DDC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拍卖编号</w:t>
            </w:r>
          </w:p>
        </w:tc>
        <w:tc>
          <w:tcPr>
            <w:tcW w:w="106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4F" w14:textId="77777777" w:rsidR="005E63E5" w:rsidRPr="00FA1DDC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5E63E5" w:rsidRPr="00FA1DDC" w14:paraId="62A92856" w14:textId="77777777" w:rsidTr="00360E34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51" w14:textId="77777777"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/>
                <w:bCs/>
              </w:rPr>
              <w:t>inquireAmount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52" w14:textId="77777777"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53" w14:textId="77777777" w:rsidR="005E63E5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54" w14:textId="77777777" w:rsidR="005E63E5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 w:rsidRPr="005E63E5">
              <w:rPr>
                <w:rFonts w:ascii="宋体" w:hAnsi="宋体" w:hint="eastAsia"/>
                <w:bCs/>
              </w:rPr>
              <w:t>中标</w:t>
            </w:r>
            <w:r w:rsidRPr="005E63E5">
              <w:rPr>
                <w:rFonts w:ascii="宋体" w:hAnsi="宋体"/>
                <w:bCs/>
              </w:rPr>
              <w:t>金额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55" w14:textId="77777777" w:rsidR="005E63E5" w:rsidRPr="00FA1DDC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5E63E5" w:rsidRPr="00FA1DDC" w14:paraId="62A9285C" w14:textId="77777777" w:rsidTr="00360E34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57" w14:textId="77777777"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/>
                <w:bCs/>
              </w:rPr>
              <w:t>biddingUser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58" w14:textId="77777777" w:rsidR="005E63E5" w:rsidRPr="005E63E5" w:rsidRDefault="005E63E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59" w14:textId="77777777" w:rsidR="005E63E5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5A" w14:textId="77777777" w:rsidR="005E63E5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  <w:r w:rsidRPr="005E63E5">
              <w:rPr>
                <w:rFonts w:ascii="宋体" w:hAnsi="宋体" w:hint="eastAsia"/>
                <w:bCs/>
              </w:rPr>
              <w:t>中标</w:t>
            </w:r>
            <w:r w:rsidRPr="005E63E5">
              <w:rPr>
                <w:rFonts w:ascii="宋体" w:hAnsi="宋体"/>
                <w:bCs/>
              </w:rPr>
              <w:t>人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5B" w14:textId="77777777" w:rsidR="005E63E5" w:rsidRPr="00FA1DDC" w:rsidRDefault="005E63E5" w:rsidP="005E63E5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85D" w14:textId="77777777" w:rsidR="005E63E5" w:rsidRPr="005E63E5" w:rsidRDefault="005E63E5" w:rsidP="00F76EE4">
      <w:pPr>
        <w:pStyle w:val="3"/>
      </w:pPr>
      <w:bookmarkStart w:id="24" w:name="_Toc436935292"/>
      <w:r>
        <w:rPr>
          <w:rFonts w:hint="eastAsia"/>
        </w:rPr>
        <w:lastRenderedPageBreak/>
        <w:t>发送</w:t>
      </w:r>
      <w:r>
        <w:t>数据格式</w:t>
      </w:r>
      <w:r w:rsidR="00920049">
        <w:rPr>
          <w:rFonts w:hint="eastAsia"/>
        </w:rPr>
        <w:t>（JSON格式）</w:t>
      </w:r>
      <w:bookmarkEnd w:id="24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A94918" w:rsidRPr="00433A08" w14:paraId="62A92864" w14:textId="77777777" w:rsidTr="005E63E5">
        <w:tc>
          <w:tcPr>
            <w:tcW w:w="9096" w:type="dxa"/>
          </w:tcPr>
          <w:p w14:paraId="62A9285E" w14:textId="77777777" w:rsidR="005B4099" w:rsidRDefault="005B4099" w:rsidP="005B4099">
            <w:pPr>
              <w:pStyle w:val="aa"/>
            </w:pPr>
            <w:r>
              <w:t>{</w:t>
            </w:r>
          </w:p>
          <w:p w14:paraId="62A9285F" w14:textId="77777777" w:rsidR="005B4099" w:rsidRDefault="005B4099" w:rsidP="005B4099">
            <w:pPr>
              <w:pStyle w:val="aa"/>
            </w:pPr>
            <w:r>
              <w:t xml:space="preserve">    "partnerAccount":"",</w:t>
            </w:r>
          </w:p>
          <w:p w14:paraId="62A92860" w14:textId="77777777" w:rsidR="005B4099" w:rsidRDefault="005B4099" w:rsidP="005B4099">
            <w:pPr>
              <w:pStyle w:val="aa"/>
            </w:pPr>
            <w:r>
              <w:t xml:space="preserve">    "taskAuctionNo":"",</w:t>
            </w:r>
          </w:p>
          <w:p w14:paraId="62A92861" w14:textId="77777777" w:rsidR="005B4099" w:rsidRDefault="005B4099" w:rsidP="005B4099">
            <w:pPr>
              <w:pStyle w:val="aa"/>
            </w:pPr>
            <w:r>
              <w:t xml:space="preserve">    "inquireAmount":"",</w:t>
            </w:r>
          </w:p>
          <w:p w14:paraId="62A92862" w14:textId="77777777" w:rsidR="005B4099" w:rsidRDefault="005B4099" w:rsidP="005B4099">
            <w:pPr>
              <w:pStyle w:val="aa"/>
            </w:pPr>
            <w:r>
              <w:t xml:space="preserve">    "biddingUser":""</w:t>
            </w:r>
          </w:p>
          <w:p w14:paraId="62A92863" w14:textId="77777777" w:rsidR="00A94918" w:rsidRPr="00433A08" w:rsidRDefault="005B4099" w:rsidP="005B4099">
            <w:pPr>
              <w:pStyle w:val="aa"/>
            </w:pPr>
            <w:r>
              <w:t>}</w:t>
            </w:r>
          </w:p>
        </w:tc>
      </w:tr>
    </w:tbl>
    <w:p w14:paraId="62A92865" w14:textId="77777777" w:rsidR="00A94918" w:rsidRDefault="00A94918" w:rsidP="00F76EE4">
      <w:pPr>
        <w:pStyle w:val="3"/>
      </w:pPr>
      <w:bookmarkStart w:id="25" w:name="_Toc436935293"/>
      <w:r>
        <w:rPr>
          <w:rFonts w:hint="eastAsia"/>
        </w:rPr>
        <w:t>返回</w:t>
      </w:r>
      <w:r>
        <w:t>数据格式</w:t>
      </w:r>
      <w:bookmarkEnd w:id="25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5E63E5" w14:paraId="62A9286B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66" w14:textId="77777777" w:rsidR="005E63E5" w:rsidRDefault="005E63E5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67" w14:textId="77777777" w:rsidR="005E63E5" w:rsidRDefault="005E63E5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68" w14:textId="77777777" w:rsidR="005E63E5" w:rsidRDefault="005E63E5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69" w14:textId="77777777" w:rsidR="005E63E5" w:rsidRDefault="005E63E5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6A" w14:textId="77777777" w:rsidR="005E63E5" w:rsidRDefault="005E63E5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5E63E5" w:rsidRPr="00FA1DDC" w14:paraId="62A92871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6C" w14:textId="77777777" w:rsidR="005E63E5" w:rsidRPr="00124BF9" w:rsidRDefault="005E63E5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6D" w14:textId="77777777" w:rsidR="005E63E5" w:rsidRPr="00FA1DDC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6E" w14:textId="77777777" w:rsidR="005E63E5" w:rsidRPr="00FA1DDC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6F" w14:textId="77777777" w:rsidR="005E63E5" w:rsidRPr="00FA1DDC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70" w14:textId="77777777" w:rsidR="005E63E5" w:rsidRPr="00FA1DDC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5E63E5" w:rsidRPr="00FA1DDC" w14:paraId="62A92877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72" w14:textId="77777777" w:rsidR="005E63E5" w:rsidRDefault="005E63E5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73" w14:textId="77777777" w:rsidR="005E63E5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74" w14:textId="77777777" w:rsidR="005E63E5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75" w14:textId="77777777" w:rsidR="005E63E5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76" w14:textId="77777777" w:rsidR="005E63E5" w:rsidRPr="00FA1DDC" w:rsidRDefault="005E63E5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878" w14:textId="77777777" w:rsidR="005E63E5" w:rsidRPr="005E63E5" w:rsidRDefault="005E63E5" w:rsidP="005E63E5">
      <w:pPr>
        <w:pStyle w:val="a0"/>
        <w:ind w:firstLineChars="0" w:firstLine="0"/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A94918" w:rsidRPr="00433A08" w14:paraId="62A9287D" w14:textId="77777777" w:rsidTr="005E63E5">
        <w:tc>
          <w:tcPr>
            <w:tcW w:w="9096" w:type="dxa"/>
          </w:tcPr>
          <w:p w14:paraId="62A92879" w14:textId="77777777" w:rsidR="001A35F0" w:rsidRDefault="001A35F0" w:rsidP="001A35F0">
            <w:pPr>
              <w:pStyle w:val="aa"/>
            </w:pPr>
            <w:r>
              <w:t>{</w:t>
            </w:r>
          </w:p>
          <w:p w14:paraId="62A9287A" w14:textId="77777777" w:rsidR="001A35F0" w:rsidRDefault="001A35F0" w:rsidP="001A35F0">
            <w:pPr>
              <w:pStyle w:val="aa"/>
            </w:pPr>
            <w:r>
              <w:t xml:space="preserve">    "succeed":"",</w:t>
            </w:r>
          </w:p>
          <w:p w14:paraId="62A9287B" w14:textId="77777777" w:rsidR="001A35F0" w:rsidRDefault="001A35F0" w:rsidP="001A35F0">
            <w:pPr>
              <w:pStyle w:val="aa"/>
            </w:pPr>
            <w:r>
              <w:t xml:space="preserve">    "message":""</w:t>
            </w:r>
          </w:p>
          <w:p w14:paraId="62A9287C" w14:textId="77777777" w:rsidR="00A94918" w:rsidRPr="00433A08" w:rsidRDefault="001A35F0" w:rsidP="001A35F0">
            <w:pPr>
              <w:pStyle w:val="aa"/>
            </w:pPr>
            <w:r>
              <w:t>}</w:t>
            </w:r>
          </w:p>
        </w:tc>
      </w:tr>
    </w:tbl>
    <w:p w14:paraId="62A9287E" w14:textId="77777777" w:rsidR="002A43D3" w:rsidRPr="002A43D3" w:rsidRDefault="002A43D3" w:rsidP="002A43D3">
      <w:pPr>
        <w:pStyle w:val="a0"/>
      </w:pPr>
    </w:p>
    <w:p w14:paraId="62A9287F" w14:textId="77777777" w:rsidR="00EA39B0" w:rsidRDefault="00A3680F" w:rsidP="000A66DC">
      <w:pPr>
        <w:pStyle w:val="2"/>
      </w:pPr>
      <w:bookmarkStart w:id="26" w:name="_Toc436935294"/>
      <w:r>
        <w:rPr>
          <w:rFonts w:hint="eastAsia"/>
        </w:rPr>
        <w:t>委托拍卖</w:t>
      </w:r>
      <w:r w:rsidR="00EA39B0">
        <w:t>（平安</w:t>
      </w:r>
      <w:r w:rsidR="00EA39B0">
        <w:rPr>
          <w:rFonts w:hint="eastAsia"/>
        </w:rPr>
        <w:t xml:space="preserve"> </w:t>
      </w:r>
      <w:r w:rsidR="00EA39B0">
        <w:sym w:font="Wingdings" w:char="F0E0"/>
      </w:r>
      <w:r w:rsidR="00EA39B0">
        <w:t xml:space="preserve"> </w:t>
      </w:r>
      <w:r w:rsidR="00EA39B0">
        <w:rPr>
          <w:rFonts w:hint="eastAsia"/>
        </w:rPr>
        <w:t>博车</w:t>
      </w:r>
      <w:r w:rsidR="00EA39B0">
        <w:t>网）</w:t>
      </w:r>
      <w:bookmarkEnd w:id="26"/>
    </w:p>
    <w:p w14:paraId="62A92880" w14:textId="77777777" w:rsidR="00DE28A0" w:rsidRDefault="00DE28A0" w:rsidP="00F76EE4">
      <w:pPr>
        <w:pStyle w:val="3"/>
      </w:pPr>
      <w:bookmarkStart w:id="27" w:name="_Toc436935295"/>
      <w:r>
        <w:rPr>
          <w:rFonts w:hint="eastAsia"/>
        </w:rPr>
        <w:t>接</w:t>
      </w:r>
      <w:r>
        <w:t>口地址</w:t>
      </w:r>
      <w:bookmarkEnd w:id="27"/>
    </w:p>
    <w:p w14:paraId="62A92881" w14:textId="77777777" w:rsidR="00DE28A0" w:rsidRDefault="00CA65DA" w:rsidP="00DE28A0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</w:t>
      </w:r>
      <w:r w:rsidR="00DE28A0">
        <w:rPr>
          <w:rFonts w:hint="eastAsia"/>
        </w:rPr>
        <w:t>地址</w:t>
      </w:r>
      <w:r w:rsidR="00DE28A0">
        <w:t>：</w:t>
      </w:r>
      <w:r w:rsidR="00DE28A0">
        <w:rPr>
          <w:rFonts w:hint="eastAsia"/>
        </w:rPr>
        <w:t>http://{</w:t>
      </w:r>
      <w:r w:rsidR="00DE28A0">
        <w:rPr>
          <w:rFonts w:hint="eastAsia"/>
        </w:rPr>
        <w:t>服务</w:t>
      </w:r>
      <w:r w:rsidR="00DE28A0">
        <w:t>器地址</w:t>
      </w:r>
      <w:r w:rsidR="00DE28A0">
        <w:rPr>
          <w:rFonts w:hint="eastAsia"/>
        </w:rPr>
        <w:t>}/</w:t>
      </w:r>
      <w:proofErr w:type="spellStart"/>
      <w:r w:rsidR="00DE28A0">
        <w:rPr>
          <w:rFonts w:hint="eastAsia"/>
        </w:rPr>
        <w:t>InsCarQuo</w:t>
      </w:r>
      <w:proofErr w:type="spellEnd"/>
      <w:r w:rsidR="00DE28A0">
        <w:rPr>
          <w:rFonts w:hint="eastAsia"/>
        </w:rPr>
        <w:t>/</w:t>
      </w:r>
      <w:proofErr w:type="spellStart"/>
      <w:r w:rsidR="00DE28A0">
        <w:t>PingAn</w:t>
      </w:r>
      <w:proofErr w:type="spellEnd"/>
      <w:r w:rsidR="00312EF0">
        <w:rPr>
          <w:rFonts w:hint="eastAsia"/>
        </w:rPr>
        <w:t>/</w:t>
      </w:r>
      <w:proofErr w:type="spellStart"/>
      <w:r w:rsidR="00312EF0" w:rsidRPr="00312EF0">
        <w:t>receiveAuction</w:t>
      </w:r>
      <w:proofErr w:type="spellEnd"/>
    </w:p>
    <w:p w14:paraId="62A92882" w14:textId="77777777" w:rsidR="00DE28A0" w:rsidRDefault="00AF16A6" w:rsidP="00F76EE4">
      <w:pPr>
        <w:pStyle w:val="3"/>
      </w:pPr>
      <w:bookmarkStart w:id="28" w:name="_Toc436935296"/>
      <w:r>
        <w:rPr>
          <w:rFonts w:hint="eastAsia"/>
        </w:rPr>
        <w:t>接口描述</w:t>
      </w:r>
      <w:bookmarkEnd w:id="28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450"/>
        <w:gridCol w:w="1285"/>
        <w:gridCol w:w="1929"/>
        <w:gridCol w:w="1929"/>
      </w:tblGrid>
      <w:tr w:rsidR="00AF16A6" w14:paraId="62A92888" w14:textId="77777777" w:rsidTr="00AF16A6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83" w14:textId="77777777" w:rsidR="00AF16A6" w:rsidRDefault="00AF16A6" w:rsidP="00AF16A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84" w14:textId="77777777" w:rsidR="00AF16A6" w:rsidRPr="00E92E9E" w:rsidRDefault="00AF16A6" w:rsidP="00AF16A6">
            <w:pPr>
              <w:ind w:firstLineChars="199" w:firstLine="420"/>
              <w:rPr>
                <w:b/>
                <w:bCs/>
              </w:rPr>
            </w:pPr>
            <w:r w:rsidRPr="00E92E9E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85" w14:textId="77777777" w:rsidR="00AF16A6" w:rsidRDefault="00AF16A6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886" w14:textId="77777777" w:rsidR="00AF16A6" w:rsidRDefault="00AF16A6" w:rsidP="00AF16A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87" w14:textId="77777777" w:rsidR="00AF16A6" w:rsidRDefault="00AF16A6" w:rsidP="00AF16A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360E34" w14:paraId="62A9288E" w14:textId="77777777" w:rsidTr="00AF16A6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89" w14:textId="77777777"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8A" w14:textId="77777777"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8B" w14:textId="77777777" w:rsidR="00360E34" w:rsidRPr="006B433A" w:rsidRDefault="00360E34" w:rsidP="00562A9C">
            <w:pPr>
              <w:jc w:val="center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88C" w14:textId="77777777" w:rsidR="00360E34" w:rsidRPr="007435BA" w:rsidRDefault="00360E34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8D" w14:textId="77777777" w:rsidR="00360E34" w:rsidRPr="001743D7" w:rsidRDefault="006C11D9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AF16A6" w:rsidRPr="00FA1DDC" w14:paraId="62A92894" w14:textId="77777777" w:rsidTr="00AF16A6">
        <w:tc>
          <w:tcPr>
            <w:tcW w:w="136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8F" w14:textId="77777777" w:rsidR="00AF16A6" w:rsidRPr="005E63E5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90" w14:textId="77777777" w:rsidR="00AF16A6" w:rsidRPr="005E63E5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91" w14:textId="77777777" w:rsidR="00AF16A6" w:rsidRPr="00FA1DDC" w:rsidRDefault="00AF16A6" w:rsidP="00AF16A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92" w14:textId="77777777" w:rsidR="00AF16A6" w:rsidRPr="009304BD" w:rsidRDefault="00AF16A6" w:rsidP="009304BD">
            <w:pPr>
              <w:jc w:val="left"/>
              <w:rPr>
                <w:rFonts w:ascii="宋体" w:hAnsi="宋体"/>
                <w:bCs/>
              </w:rPr>
            </w:pPr>
            <w:r w:rsidRPr="009304BD">
              <w:rPr>
                <w:rFonts w:ascii="宋体" w:hAnsi="宋体" w:hint="eastAsia"/>
                <w:bCs/>
              </w:rPr>
              <w:t>拍卖编号</w:t>
            </w:r>
          </w:p>
        </w:tc>
        <w:tc>
          <w:tcPr>
            <w:tcW w:w="106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93" w14:textId="77777777" w:rsidR="00AF16A6" w:rsidRPr="00FA1DDC" w:rsidRDefault="00AF16A6" w:rsidP="00AF16A6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AF16A6" w:rsidRPr="00FA1DDC" w14:paraId="62A9289A" w14:textId="77777777" w:rsidTr="00AF16A6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95" w14:textId="77777777" w:rsidR="00AF16A6" w:rsidRPr="005E63E5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AF16A6">
              <w:rPr>
                <w:rFonts w:ascii="宋体" w:eastAsia="宋体" w:hAnsi="宋体" w:cs="Times New Roman"/>
                <w:bCs/>
              </w:rPr>
              <w:t>isEntrust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96" w14:textId="77777777" w:rsidR="00AF16A6" w:rsidRPr="005E63E5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97" w14:textId="77777777" w:rsidR="00AF16A6" w:rsidRDefault="00AF16A6" w:rsidP="00AF16A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98" w14:textId="77777777" w:rsidR="00AF16A6" w:rsidRDefault="00AF16A6" w:rsidP="009304BD">
            <w:pPr>
              <w:pStyle w:val="ab"/>
              <w:ind w:firstLineChars="0" w:firstLine="0"/>
              <w:jc w:val="left"/>
              <w:rPr>
                <w:rFonts w:ascii="宋体" w:hAnsi="宋体"/>
                <w:bCs/>
              </w:rPr>
            </w:pPr>
            <w:r w:rsidRPr="00AF16A6">
              <w:rPr>
                <w:rFonts w:ascii="宋体" w:hAnsi="宋体" w:hint="eastAsia"/>
                <w:bCs/>
              </w:rPr>
              <w:t>是否</w:t>
            </w:r>
            <w:r w:rsidRPr="00AF16A6">
              <w:rPr>
                <w:rFonts w:ascii="宋体" w:hAnsi="宋体"/>
                <w:bCs/>
              </w:rPr>
              <w:t>委托</w:t>
            </w:r>
            <w:r w:rsidRPr="00AF16A6">
              <w:rPr>
                <w:rFonts w:ascii="宋体" w:hAnsi="宋体" w:hint="eastAsia"/>
                <w:bCs/>
              </w:rPr>
              <w:t>拍卖</w:t>
            </w:r>
            <w:r w:rsidR="009304BD">
              <w:rPr>
                <w:rFonts w:ascii="宋体" w:hAnsi="宋体" w:hint="eastAsia"/>
                <w:bCs/>
              </w:rPr>
              <w:t>/二次询价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99" w14:textId="77777777" w:rsidR="00AF16A6" w:rsidRPr="00FA1DDC" w:rsidRDefault="00590EC4" w:rsidP="00590EC4">
            <w:pPr>
              <w:pStyle w:val="ab"/>
              <w:ind w:firstLineChars="0" w:firstLine="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</w:t>
            </w:r>
            <w:r w:rsidR="009304BD">
              <w:rPr>
                <w:rFonts w:ascii="宋体" w:hAnsi="宋体" w:cs="Calibri" w:hint="eastAsia"/>
                <w:color w:val="000000"/>
                <w:sz w:val="22"/>
              </w:rPr>
              <w:t>：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委托拍卖</w:t>
            </w:r>
            <w:r w:rsidR="009304BD">
              <w:rPr>
                <w:rFonts w:ascii="宋体" w:hAnsi="宋体" w:cs="Calibri" w:hint="eastAsia"/>
                <w:color w:val="000000"/>
                <w:sz w:val="22"/>
              </w:rPr>
              <w:t>，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2：不拍卖，3：二次询价</w:t>
            </w:r>
          </w:p>
        </w:tc>
      </w:tr>
      <w:tr w:rsidR="00A4395B" w:rsidRPr="005C1A99" w14:paraId="3E10AED5" w14:textId="77777777" w:rsidTr="00AF16A6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B85CB" w14:textId="56745FD0" w:rsidR="00A4395B" w:rsidRPr="005C1A99" w:rsidRDefault="00A4395B" w:rsidP="00A4395B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8B082" w14:textId="3CEDD89D" w:rsidR="00A4395B" w:rsidRPr="005C1A99" w:rsidRDefault="002C5252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  <w:r w:rsidRPr="005C1A99">
              <w:rPr>
                <w:rFonts w:ascii="宋体" w:eastAsia="宋体" w:hAnsi="宋体" w:cs="Times New Roman" w:hint="eastAsia"/>
                <w:bCs/>
                <w:strike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685D6B" w14:textId="77777777" w:rsidR="00A4395B" w:rsidRPr="005C1A99" w:rsidRDefault="00A4395B" w:rsidP="00AF16A6">
            <w:pPr>
              <w:pStyle w:val="ab"/>
              <w:jc w:val="left"/>
              <w:rPr>
                <w:rFonts w:ascii="宋体" w:hAnsi="宋体"/>
                <w:bCs/>
                <w:strike/>
              </w:rPr>
            </w:pP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DD4A4D2" w14:textId="404C891B" w:rsidR="00A4395B" w:rsidRPr="005C1A99" w:rsidRDefault="00A4395B" w:rsidP="009304BD">
            <w:pPr>
              <w:pStyle w:val="ab"/>
              <w:ind w:firstLineChars="0" w:firstLine="0"/>
              <w:jc w:val="left"/>
              <w:rPr>
                <w:rFonts w:ascii="宋体" w:hAnsi="宋体"/>
                <w:bCs/>
                <w:strike/>
              </w:rPr>
            </w:pPr>
            <w:r w:rsidRPr="005C1A99">
              <w:rPr>
                <w:rFonts w:hint="eastAsia"/>
                <w:strike/>
              </w:rPr>
              <w:t>要求过户时间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C3C2B0" w14:textId="77777777" w:rsidR="00A4395B" w:rsidRPr="005C1A99" w:rsidRDefault="00A4395B" w:rsidP="00590EC4">
            <w:pPr>
              <w:pStyle w:val="ab"/>
              <w:ind w:firstLineChars="0" w:firstLine="0"/>
              <w:jc w:val="left"/>
              <w:rPr>
                <w:rFonts w:ascii="宋体" w:hAnsi="宋体" w:cs="Calibri"/>
                <w:strike/>
                <w:color w:val="000000"/>
                <w:sz w:val="22"/>
              </w:rPr>
            </w:pPr>
          </w:p>
        </w:tc>
      </w:tr>
      <w:tr w:rsidR="00A4395B" w:rsidRPr="005C1A99" w14:paraId="3C38A37C" w14:textId="77777777" w:rsidTr="00AF16A6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68D79" w14:textId="77777777" w:rsidR="00A4395B" w:rsidRPr="005C1A99" w:rsidRDefault="00A4395B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E0585" w14:textId="1DAF9D79" w:rsidR="00A4395B" w:rsidRPr="005C1A99" w:rsidRDefault="002C5252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  <w:r w:rsidRPr="005C1A99">
              <w:rPr>
                <w:rFonts w:ascii="宋体" w:eastAsia="宋体" w:hAnsi="宋体" w:cs="Times New Roman" w:hint="eastAsia"/>
                <w:bCs/>
                <w:strike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67964" w14:textId="77777777" w:rsidR="00A4395B" w:rsidRPr="005C1A99" w:rsidRDefault="00A4395B" w:rsidP="00AF16A6">
            <w:pPr>
              <w:pStyle w:val="ab"/>
              <w:jc w:val="left"/>
              <w:rPr>
                <w:rFonts w:ascii="宋体" w:hAnsi="宋体"/>
                <w:bCs/>
                <w:strike/>
              </w:rPr>
            </w:pP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E9B9C09" w14:textId="429FCBB2" w:rsidR="00A4395B" w:rsidRPr="005C1A99" w:rsidRDefault="00A4395B" w:rsidP="009304BD">
            <w:pPr>
              <w:pStyle w:val="ab"/>
              <w:ind w:firstLineChars="0" w:firstLine="0"/>
              <w:jc w:val="left"/>
              <w:rPr>
                <w:strike/>
              </w:rPr>
            </w:pPr>
            <w:r w:rsidRPr="005C1A99">
              <w:rPr>
                <w:rFonts w:hint="eastAsia"/>
                <w:strike/>
              </w:rPr>
              <w:t>提车联系人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DF3A4" w14:textId="77777777" w:rsidR="00A4395B" w:rsidRPr="005C1A99" w:rsidRDefault="00A4395B" w:rsidP="00590EC4">
            <w:pPr>
              <w:pStyle w:val="ab"/>
              <w:ind w:firstLineChars="0" w:firstLine="0"/>
              <w:jc w:val="left"/>
              <w:rPr>
                <w:rFonts w:ascii="宋体" w:hAnsi="宋体" w:cs="Calibri"/>
                <w:strike/>
                <w:color w:val="000000"/>
                <w:sz w:val="22"/>
              </w:rPr>
            </w:pPr>
          </w:p>
        </w:tc>
      </w:tr>
      <w:tr w:rsidR="00A4395B" w:rsidRPr="005C1A99" w14:paraId="35B9F33C" w14:textId="77777777" w:rsidTr="00AF16A6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EB8349" w14:textId="77777777" w:rsidR="00A4395B" w:rsidRPr="005C1A99" w:rsidRDefault="00A4395B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85751" w14:textId="426A7D77" w:rsidR="00A4395B" w:rsidRPr="005C1A99" w:rsidRDefault="002C5252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  <w:r w:rsidRPr="005C1A99">
              <w:rPr>
                <w:rFonts w:ascii="宋体" w:eastAsia="宋体" w:hAnsi="宋体" w:cs="Times New Roman" w:hint="eastAsia"/>
                <w:bCs/>
                <w:strike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AA96C" w14:textId="77777777" w:rsidR="00A4395B" w:rsidRPr="005C1A99" w:rsidRDefault="00A4395B" w:rsidP="00AF16A6">
            <w:pPr>
              <w:pStyle w:val="ab"/>
              <w:jc w:val="left"/>
              <w:rPr>
                <w:rFonts w:ascii="宋体" w:hAnsi="宋体"/>
                <w:bCs/>
                <w:strike/>
              </w:rPr>
            </w:pP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8A27CC2" w14:textId="1B25ED6F" w:rsidR="00A4395B" w:rsidRPr="005C1A99" w:rsidRDefault="00A4395B" w:rsidP="009304BD">
            <w:pPr>
              <w:pStyle w:val="ab"/>
              <w:ind w:firstLineChars="0" w:firstLine="0"/>
              <w:jc w:val="left"/>
              <w:rPr>
                <w:strike/>
              </w:rPr>
            </w:pPr>
            <w:r w:rsidRPr="005C1A99">
              <w:rPr>
                <w:rFonts w:hint="eastAsia"/>
                <w:strike/>
              </w:rPr>
              <w:t>提车地点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9074E" w14:textId="77777777" w:rsidR="00A4395B" w:rsidRPr="005C1A99" w:rsidRDefault="00A4395B" w:rsidP="00590EC4">
            <w:pPr>
              <w:pStyle w:val="ab"/>
              <w:ind w:firstLineChars="0" w:firstLine="0"/>
              <w:jc w:val="left"/>
              <w:rPr>
                <w:rFonts w:ascii="宋体" w:hAnsi="宋体" w:cs="Calibri"/>
                <w:strike/>
                <w:color w:val="000000"/>
                <w:sz w:val="22"/>
              </w:rPr>
            </w:pPr>
          </w:p>
        </w:tc>
      </w:tr>
      <w:tr w:rsidR="00A4395B" w:rsidRPr="005C1A99" w14:paraId="5172EC33" w14:textId="77777777" w:rsidTr="00AF16A6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CCDB7F" w14:textId="77777777" w:rsidR="00A4395B" w:rsidRPr="005C1A99" w:rsidRDefault="00A4395B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D7552" w14:textId="63345A24" w:rsidR="00A4395B" w:rsidRPr="005C1A99" w:rsidRDefault="002C5252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  <w:r w:rsidRPr="005C1A99">
              <w:rPr>
                <w:rFonts w:ascii="宋体" w:eastAsia="宋体" w:hAnsi="宋体" w:cs="Times New Roman" w:hint="eastAsia"/>
                <w:bCs/>
                <w:strike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5AB0FD" w14:textId="77777777" w:rsidR="00A4395B" w:rsidRPr="005C1A99" w:rsidRDefault="00A4395B" w:rsidP="00AF16A6">
            <w:pPr>
              <w:pStyle w:val="ab"/>
              <w:jc w:val="left"/>
              <w:rPr>
                <w:rFonts w:ascii="宋体" w:hAnsi="宋体"/>
                <w:bCs/>
                <w:strike/>
              </w:rPr>
            </w:pP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1E44D0D3" w14:textId="1EBFDA36" w:rsidR="00A4395B" w:rsidRPr="005C1A99" w:rsidRDefault="00A4395B" w:rsidP="009304BD">
            <w:pPr>
              <w:pStyle w:val="ab"/>
              <w:ind w:firstLineChars="0" w:firstLine="0"/>
              <w:jc w:val="left"/>
              <w:rPr>
                <w:strike/>
              </w:rPr>
            </w:pPr>
            <w:r w:rsidRPr="005C1A99">
              <w:rPr>
                <w:rFonts w:hint="eastAsia"/>
                <w:strike/>
              </w:rPr>
              <w:t>提车时间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BEC3E" w14:textId="77777777" w:rsidR="00A4395B" w:rsidRPr="005C1A99" w:rsidRDefault="00A4395B" w:rsidP="00590EC4">
            <w:pPr>
              <w:pStyle w:val="ab"/>
              <w:ind w:firstLineChars="0" w:firstLine="0"/>
              <w:jc w:val="left"/>
              <w:rPr>
                <w:rFonts w:ascii="宋体" w:hAnsi="宋体" w:cs="Calibri"/>
                <w:strike/>
                <w:color w:val="000000"/>
                <w:sz w:val="22"/>
              </w:rPr>
            </w:pPr>
          </w:p>
        </w:tc>
      </w:tr>
      <w:tr w:rsidR="00A4395B" w:rsidRPr="005C1A99" w14:paraId="6093D2AF" w14:textId="77777777" w:rsidTr="00AF16A6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DDC922" w14:textId="77777777" w:rsidR="00A4395B" w:rsidRPr="005C1A99" w:rsidRDefault="00A4395B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7A1E60" w14:textId="069FB90C" w:rsidR="00A4395B" w:rsidRPr="005C1A99" w:rsidRDefault="002C5252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  <w:r w:rsidRPr="005C1A99">
              <w:rPr>
                <w:rFonts w:ascii="宋体" w:eastAsia="宋体" w:hAnsi="宋体" w:cs="Times New Roman" w:hint="eastAsia"/>
                <w:bCs/>
                <w:strike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C40D6" w14:textId="77777777" w:rsidR="00A4395B" w:rsidRPr="005C1A99" w:rsidRDefault="00A4395B" w:rsidP="00AF16A6">
            <w:pPr>
              <w:pStyle w:val="ab"/>
              <w:jc w:val="left"/>
              <w:rPr>
                <w:rFonts w:ascii="宋体" w:hAnsi="宋体"/>
                <w:bCs/>
                <w:strike/>
              </w:rPr>
            </w:pP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4E80242A" w14:textId="7E0751A3" w:rsidR="00A4395B" w:rsidRPr="005C1A99" w:rsidRDefault="00A4395B" w:rsidP="009304BD">
            <w:pPr>
              <w:pStyle w:val="ab"/>
              <w:ind w:firstLineChars="0" w:firstLine="0"/>
              <w:jc w:val="left"/>
              <w:rPr>
                <w:strike/>
              </w:rPr>
            </w:pPr>
            <w:r w:rsidRPr="005C1A99">
              <w:rPr>
                <w:rFonts w:hint="eastAsia"/>
                <w:strike/>
              </w:rPr>
              <w:t>提车联系人电话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8319B" w14:textId="77777777" w:rsidR="00A4395B" w:rsidRPr="005C1A99" w:rsidRDefault="00A4395B" w:rsidP="00590EC4">
            <w:pPr>
              <w:pStyle w:val="ab"/>
              <w:ind w:firstLineChars="0" w:firstLine="0"/>
              <w:jc w:val="left"/>
              <w:rPr>
                <w:rFonts w:ascii="宋体" w:hAnsi="宋体" w:cs="Calibri"/>
                <w:strike/>
                <w:color w:val="000000"/>
                <w:sz w:val="22"/>
              </w:rPr>
            </w:pPr>
          </w:p>
        </w:tc>
      </w:tr>
      <w:tr w:rsidR="00A4395B" w:rsidRPr="005C1A99" w14:paraId="04DA0F96" w14:textId="77777777" w:rsidTr="00AF16A6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2FE7AA" w14:textId="77777777" w:rsidR="00A4395B" w:rsidRPr="005C1A99" w:rsidRDefault="00A4395B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7444C" w14:textId="0B060121" w:rsidR="00A4395B" w:rsidRPr="005C1A99" w:rsidRDefault="002C5252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  <w:r w:rsidRPr="005C1A99">
              <w:rPr>
                <w:rFonts w:ascii="宋体" w:eastAsia="宋体" w:hAnsi="宋体" w:cs="Times New Roman" w:hint="eastAsia"/>
                <w:bCs/>
                <w:strike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63C9CF" w14:textId="77777777" w:rsidR="00A4395B" w:rsidRPr="005C1A99" w:rsidRDefault="00A4395B" w:rsidP="00AF16A6">
            <w:pPr>
              <w:pStyle w:val="ab"/>
              <w:jc w:val="left"/>
              <w:rPr>
                <w:rFonts w:ascii="宋体" w:hAnsi="宋体"/>
                <w:bCs/>
                <w:strike/>
              </w:rPr>
            </w:pP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A41FEDC" w14:textId="2F92A5C6" w:rsidR="00A4395B" w:rsidRPr="005C1A99" w:rsidRDefault="00A4395B" w:rsidP="009304BD">
            <w:pPr>
              <w:pStyle w:val="ab"/>
              <w:ind w:firstLineChars="0" w:firstLine="0"/>
              <w:jc w:val="left"/>
              <w:rPr>
                <w:strike/>
              </w:rPr>
            </w:pPr>
            <w:r w:rsidRPr="005C1A99">
              <w:rPr>
                <w:rFonts w:hint="eastAsia"/>
                <w:strike/>
              </w:rPr>
              <w:t>拍卖备注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DB3701" w14:textId="77777777" w:rsidR="00A4395B" w:rsidRPr="005C1A99" w:rsidRDefault="00A4395B" w:rsidP="00590EC4">
            <w:pPr>
              <w:pStyle w:val="ab"/>
              <w:ind w:firstLineChars="0" w:firstLine="0"/>
              <w:jc w:val="left"/>
              <w:rPr>
                <w:rFonts w:ascii="宋体" w:hAnsi="宋体" w:cs="Calibri"/>
                <w:strike/>
                <w:color w:val="000000"/>
                <w:sz w:val="22"/>
              </w:rPr>
            </w:pPr>
          </w:p>
        </w:tc>
      </w:tr>
      <w:tr w:rsidR="00F12B56" w:rsidRPr="00FA1DDC" w14:paraId="2F30FFA3" w14:textId="77777777" w:rsidTr="00AF16A6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DDE6C2" w14:textId="585068F0" w:rsidR="00F12B56" w:rsidRPr="002C5252" w:rsidRDefault="00DE7262" w:rsidP="00F12B56">
            <w:pPr>
              <w:jc w:val="left"/>
              <w:rPr>
                <w:rFonts w:ascii="宋体" w:eastAsia="宋体" w:hAnsi="宋体" w:cs="Times New Roman"/>
                <w:bCs/>
                <w:i/>
              </w:rPr>
            </w:pPr>
            <w:proofErr w:type="spellStart"/>
            <w:ins w:id="29" w:author="刘泽圆" w:date="2017-01-20T15:02:00Z">
              <w:r>
                <w:rPr>
                  <w:rFonts w:ascii="宋体" w:eastAsia="宋体" w:hAnsi="宋体" w:cs="Times New Roman"/>
                  <w:bCs/>
                </w:rPr>
                <w:t>t</w:t>
              </w:r>
              <w:r w:rsidRPr="00AF16A6">
                <w:rPr>
                  <w:rFonts w:ascii="宋体" w:eastAsia="宋体" w:hAnsi="宋体" w:cs="Times New Roman"/>
                  <w:bCs/>
                </w:rPr>
                <w:t>ransfer</w:t>
              </w:r>
              <w:r w:rsidRPr="00834565">
                <w:rPr>
                  <w:rFonts w:ascii="宋体" w:eastAsia="宋体" w:hAnsi="宋体" w:cs="Times New Roman"/>
                  <w:bCs/>
                </w:rPr>
                <w:t>Bail</w:t>
              </w:r>
            </w:ins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A8ABA" w14:textId="7106BAAE" w:rsidR="00F12B56" w:rsidRPr="005E63E5" w:rsidRDefault="00F12B56" w:rsidP="00F12B56">
            <w:pPr>
              <w:jc w:val="left"/>
              <w:rPr>
                <w:rFonts w:ascii="宋体" w:eastAsia="宋体" w:hAnsi="宋体" w:cs="Times New Roman"/>
                <w:bCs/>
              </w:rPr>
            </w:pPr>
            <w:ins w:id="30" w:author="刘泽圆" w:date="2017-01-20T14:26:00Z">
              <w:r w:rsidRPr="005E63E5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D8CAC7" w14:textId="336D66A5" w:rsidR="00F12B56" w:rsidRDefault="00760B27" w:rsidP="00F12B56">
            <w:pPr>
              <w:pStyle w:val="ab"/>
              <w:jc w:val="left"/>
              <w:rPr>
                <w:rFonts w:ascii="宋体" w:hAnsi="宋体"/>
                <w:bCs/>
              </w:rPr>
            </w:pPr>
            <w:ins w:id="31" w:author="刘泽圆" w:date="2017-01-20T17:16:00Z">
              <w:r>
                <w:rPr>
                  <w:rFonts w:ascii="宋体" w:hAnsi="宋体" w:hint="eastAsia"/>
                  <w:bCs/>
                </w:rPr>
                <w:t>是</w:t>
              </w:r>
            </w:ins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09E7F988" w14:textId="587089DF" w:rsidR="00F12B56" w:rsidRDefault="00F12B56" w:rsidP="00F12B56">
            <w:pPr>
              <w:pStyle w:val="ab"/>
              <w:ind w:firstLineChars="0" w:firstLine="0"/>
              <w:jc w:val="left"/>
            </w:pPr>
            <w:ins w:id="32" w:author="刘泽圆" w:date="2017-01-20T14:26:00Z">
              <w:r>
                <w:rPr>
                  <w:rFonts w:ascii="宋体" w:hAnsi="宋体" w:hint="eastAsia"/>
                </w:rPr>
                <w:t>过户保证金</w:t>
              </w:r>
            </w:ins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C8397" w14:textId="5C230FD8" w:rsidR="00F12B56" w:rsidRDefault="00AB378D" w:rsidP="00323312">
            <w:pPr>
              <w:pStyle w:val="ab"/>
              <w:ind w:firstLineChars="0" w:firstLine="0"/>
              <w:jc w:val="left"/>
              <w:rPr>
                <w:rFonts w:ascii="宋体" w:hAnsi="宋体" w:cs="Calibri"/>
                <w:color w:val="000000"/>
                <w:sz w:val="22"/>
              </w:rPr>
            </w:pPr>
            <w:ins w:id="33" w:author="刘泽圆" w:date="2017-01-20T16:56:00Z">
              <w:r>
                <w:rPr>
                  <w:rFonts w:ascii="宋体" w:hAnsi="宋体" w:hint="eastAsia"/>
                  <w:bCs/>
                </w:rPr>
                <w:t>金额</w:t>
              </w:r>
              <w:r w:rsidR="00323312">
                <w:rPr>
                  <w:rFonts w:ascii="宋体" w:hAnsi="宋体" w:hint="eastAsia"/>
                  <w:bCs/>
                </w:rPr>
                <w:t>，不</w:t>
              </w:r>
            </w:ins>
            <w:ins w:id="34" w:author="刘泽圆" w:date="2017-01-20T17:19:00Z">
              <w:r w:rsidR="009642B9">
                <w:rPr>
                  <w:rFonts w:ascii="宋体" w:hAnsi="宋体" w:hint="eastAsia"/>
                  <w:bCs/>
                </w:rPr>
                <w:t>可</w:t>
              </w:r>
            </w:ins>
            <w:ins w:id="35" w:author="刘泽圆" w:date="2017-01-20T16:56:00Z">
              <w:r w:rsidR="00323312">
                <w:rPr>
                  <w:rFonts w:ascii="宋体" w:hAnsi="宋体" w:hint="eastAsia"/>
                  <w:bCs/>
                </w:rPr>
                <w:t>为负数，</w:t>
              </w:r>
              <w:r w:rsidR="00323312" w:rsidRPr="008D3517">
                <w:rPr>
                  <w:rFonts w:ascii="宋体" w:hAnsi="宋体" w:hint="eastAsia"/>
                  <w:bCs/>
                </w:rPr>
                <w:t>单位</w:t>
              </w:r>
              <w:r w:rsidR="00323312">
                <w:rPr>
                  <w:rFonts w:ascii="宋体" w:hAnsi="宋体" w:hint="eastAsia"/>
                  <w:bCs/>
                </w:rPr>
                <w:t>：人民币</w:t>
              </w:r>
              <w:r w:rsidR="00323312" w:rsidRPr="008D3517">
                <w:rPr>
                  <w:rFonts w:ascii="宋体" w:hAnsi="宋体" w:hint="eastAsia"/>
                  <w:bCs/>
                </w:rPr>
                <w:t>元</w:t>
              </w:r>
            </w:ins>
            <w:ins w:id="36" w:author="刘泽圆" w:date="2017-01-20T17:16:00Z">
              <w:r w:rsidR="00760B27">
                <w:rPr>
                  <w:rFonts w:ascii="宋体" w:hAnsi="宋体" w:hint="eastAsia"/>
                  <w:bCs/>
                </w:rPr>
                <w:t>。</w:t>
              </w:r>
              <w:r w:rsidR="00760B27">
                <w:rPr>
                  <w:rFonts w:ascii="宋体" w:hAnsi="宋体"/>
                  <w:bCs/>
                </w:rPr>
                <w:t>当</w:t>
              </w:r>
              <w:proofErr w:type="spellStart"/>
              <w:r w:rsidR="00760B27" w:rsidRPr="00760B27">
                <w:rPr>
                  <w:rFonts w:ascii="宋体" w:hAnsi="宋体"/>
                  <w:bCs/>
                </w:rPr>
                <w:t>isEntrust</w:t>
              </w:r>
              <w:proofErr w:type="spellEnd"/>
              <w:r w:rsidR="00760B27">
                <w:rPr>
                  <w:rFonts w:ascii="宋体" w:hAnsi="宋体" w:hint="eastAsia"/>
                  <w:bCs/>
                </w:rPr>
                <w:t>为1</w:t>
              </w:r>
              <w:r w:rsidR="00077008">
                <w:rPr>
                  <w:rFonts w:ascii="宋体" w:hAnsi="宋体"/>
                  <w:bCs/>
                </w:rPr>
                <w:t>-委托拍卖</w:t>
              </w:r>
              <w:r w:rsidR="00760B27">
                <w:rPr>
                  <w:rFonts w:ascii="宋体" w:hAnsi="宋体" w:hint="eastAsia"/>
                  <w:bCs/>
                </w:rPr>
                <w:t>时</w:t>
              </w:r>
              <w:r w:rsidR="00760B27">
                <w:rPr>
                  <w:rFonts w:ascii="宋体" w:hAnsi="宋体"/>
                  <w:bCs/>
                </w:rPr>
                <w:t>，不可为空。</w:t>
              </w:r>
            </w:ins>
          </w:p>
        </w:tc>
      </w:tr>
      <w:tr w:rsidR="00F12B56" w:rsidRPr="00FA1DDC" w14:paraId="5675F05B" w14:textId="77777777" w:rsidTr="00AF16A6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8F7B2C" w14:textId="167A4A80" w:rsidR="00F12B56" w:rsidRPr="00915D7B" w:rsidRDefault="00DE7262" w:rsidP="00F12B56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ins w:id="37" w:author="刘泽圆" w:date="2017-01-20T15:01:00Z">
              <w:r w:rsidRPr="00915D7B">
                <w:rPr>
                  <w:rFonts w:ascii="宋体" w:eastAsia="宋体" w:hAnsi="宋体" w:cs="Times New Roman" w:hint="eastAsia"/>
                  <w:bCs/>
                </w:rPr>
                <w:t>pay</w:t>
              </w:r>
            </w:ins>
            <w:ins w:id="38" w:author="刘泽圆" w:date="2017-01-20T15:02:00Z">
              <w:r w:rsidRPr="00915D7B">
                <w:rPr>
                  <w:rFonts w:ascii="宋体" w:eastAsia="宋体" w:hAnsi="宋体" w:cs="Times New Roman"/>
                  <w:bCs/>
                </w:rPr>
                <w:t>OutType</w:t>
              </w:r>
            </w:ins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752491" w14:textId="39D4DEA5" w:rsidR="00F12B56" w:rsidRPr="005E63E5" w:rsidRDefault="00F12B56" w:rsidP="00F12B56">
            <w:pPr>
              <w:jc w:val="left"/>
              <w:rPr>
                <w:rFonts w:ascii="宋体" w:eastAsia="宋体" w:hAnsi="宋体" w:cs="Times New Roman"/>
                <w:bCs/>
              </w:rPr>
            </w:pPr>
            <w:ins w:id="39" w:author="刘泽圆" w:date="2017-01-20T14:26:00Z">
              <w:r w:rsidRPr="005E63E5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08C9DB" w14:textId="4065C5E0" w:rsidR="00F12B56" w:rsidRDefault="00323312" w:rsidP="00F12B56">
            <w:pPr>
              <w:pStyle w:val="ab"/>
              <w:jc w:val="left"/>
              <w:rPr>
                <w:rFonts w:ascii="宋体" w:hAnsi="宋体"/>
                <w:bCs/>
              </w:rPr>
            </w:pPr>
            <w:ins w:id="40" w:author="刘泽圆" w:date="2017-01-20T16:56:00Z">
              <w:r>
                <w:rPr>
                  <w:rFonts w:ascii="宋体" w:hAnsi="宋体" w:hint="eastAsia"/>
                  <w:bCs/>
                </w:rPr>
                <w:t>是</w:t>
              </w:r>
            </w:ins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7834C812" w14:textId="17543C99" w:rsidR="00F12B56" w:rsidRDefault="00F12B56" w:rsidP="00F12B56">
            <w:pPr>
              <w:pStyle w:val="ab"/>
              <w:ind w:firstLineChars="0" w:firstLine="0"/>
              <w:jc w:val="left"/>
            </w:pPr>
            <w:ins w:id="41" w:author="刘泽圆" w:date="2017-01-20T14:26:00Z">
              <w:r>
                <w:rPr>
                  <w:rFonts w:ascii="宋体" w:hAnsi="宋体" w:hint="eastAsia"/>
                </w:rPr>
                <w:t>赔付方式</w:t>
              </w:r>
            </w:ins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C61F0" w14:textId="4753A78C" w:rsidR="00F12B56" w:rsidRDefault="00323312" w:rsidP="0031455E">
            <w:pPr>
              <w:pStyle w:val="ab"/>
              <w:ind w:firstLineChars="0" w:firstLine="0"/>
              <w:jc w:val="left"/>
              <w:rPr>
                <w:rFonts w:ascii="宋体" w:hAnsi="宋体" w:cs="Calibri"/>
                <w:color w:val="000000"/>
                <w:sz w:val="22"/>
              </w:rPr>
            </w:pPr>
            <w:ins w:id="42" w:author="刘泽圆" w:date="2017-01-20T16:56:00Z">
              <w:r>
                <w:rPr>
                  <w:rFonts w:ascii="宋体" w:hAnsi="宋体" w:hint="eastAsia"/>
                  <w:bCs/>
                </w:rPr>
                <w:t>1：赔付实际价值减去过户保证金,2：赔付实际价值减去拍卖款,3：赔付实际价值（后续追偿拍卖款）,</w:t>
              </w:r>
            </w:ins>
            <w:ins w:id="43" w:author="刘泽圆" w:date="2017-01-20T17:02:00Z">
              <w:r w:rsidR="0031455E">
                <w:rPr>
                  <w:rFonts w:ascii="宋体" w:hAnsi="宋体"/>
                  <w:bCs/>
                </w:rPr>
                <w:t>99</w:t>
              </w:r>
            </w:ins>
            <w:ins w:id="44" w:author="刘泽圆" w:date="2017-01-20T16:56:00Z">
              <w:r>
                <w:rPr>
                  <w:rFonts w:ascii="宋体" w:hAnsi="宋体" w:hint="eastAsia"/>
                  <w:bCs/>
                </w:rPr>
                <w:t>：</w:t>
              </w:r>
              <w:r w:rsidRPr="00FB2F97">
                <w:rPr>
                  <w:rFonts w:ascii="宋体" w:hAnsi="宋体" w:hint="eastAsia"/>
                  <w:bCs/>
                </w:rPr>
                <w:t>其他</w:t>
              </w:r>
            </w:ins>
          </w:p>
        </w:tc>
      </w:tr>
    </w:tbl>
    <w:p w14:paraId="62A9289B" w14:textId="77777777" w:rsidR="00AF16A6" w:rsidRPr="00AF16A6" w:rsidRDefault="00AF16A6" w:rsidP="00F76EE4">
      <w:pPr>
        <w:pStyle w:val="3"/>
      </w:pPr>
      <w:bookmarkStart w:id="45" w:name="_Toc436935297"/>
      <w:r>
        <w:rPr>
          <w:rFonts w:hint="eastAsia"/>
        </w:rPr>
        <w:t>发送</w:t>
      </w:r>
      <w:r>
        <w:t>数据格式</w:t>
      </w:r>
      <w:r w:rsidR="00AC4654">
        <w:rPr>
          <w:rFonts w:hint="eastAsia"/>
        </w:rPr>
        <w:t>（JSON格式）</w:t>
      </w:r>
      <w:bookmarkEnd w:id="45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DE28A0" w:rsidRPr="00433A08" w14:paraId="62A928A1" w14:textId="77777777" w:rsidTr="00AF16A6">
        <w:tc>
          <w:tcPr>
            <w:tcW w:w="9096" w:type="dxa"/>
          </w:tcPr>
          <w:p w14:paraId="62A9289C" w14:textId="77777777" w:rsidR="005B4099" w:rsidRDefault="005B4099" w:rsidP="005B4099">
            <w:pPr>
              <w:pStyle w:val="aa"/>
            </w:pPr>
            <w:r>
              <w:t>{</w:t>
            </w:r>
          </w:p>
          <w:p w14:paraId="62A9289D" w14:textId="77777777" w:rsidR="005B4099" w:rsidRDefault="005B4099" w:rsidP="005B4099">
            <w:pPr>
              <w:pStyle w:val="aa"/>
            </w:pPr>
            <w:r>
              <w:t xml:space="preserve">    "partnerAccount":"",</w:t>
            </w:r>
          </w:p>
          <w:p w14:paraId="62A9289E" w14:textId="77777777" w:rsidR="005B4099" w:rsidRDefault="005B4099" w:rsidP="005B4099">
            <w:pPr>
              <w:pStyle w:val="aa"/>
            </w:pPr>
            <w:r>
              <w:t xml:space="preserve">    "taskAuctionNo":"",</w:t>
            </w:r>
          </w:p>
          <w:p w14:paraId="792C1707" w14:textId="77777777" w:rsidR="00915D7B" w:rsidRDefault="005B4099" w:rsidP="00915D7B">
            <w:pPr>
              <w:pStyle w:val="aa"/>
              <w:rPr>
                <w:ins w:id="46" w:author="刘泽圆" w:date="2017-01-20T16:22:00Z"/>
              </w:rPr>
            </w:pPr>
            <w:r>
              <w:t xml:space="preserve">    "isEntrust":""</w:t>
            </w:r>
            <w:ins w:id="47" w:author="刘泽圆" w:date="2017-01-20T16:22:00Z">
              <w:r w:rsidR="00915D7B">
                <w:t>,</w:t>
              </w:r>
            </w:ins>
          </w:p>
          <w:p w14:paraId="1D927AFB" w14:textId="60C85CE3" w:rsidR="00915D7B" w:rsidRDefault="00915D7B" w:rsidP="00915D7B">
            <w:pPr>
              <w:pStyle w:val="aa"/>
              <w:rPr>
                <w:ins w:id="48" w:author="刘泽圆" w:date="2017-01-20T16:22:00Z"/>
              </w:rPr>
            </w:pPr>
            <w:ins w:id="49" w:author="刘泽圆" w:date="2017-01-20T16:22:00Z">
              <w:r>
                <w:t xml:space="preserve">    "</w:t>
              </w:r>
            </w:ins>
            <w:ins w:id="50" w:author="刘泽圆" w:date="2017-01-20T16:23:00Z">
              <w:r w:rsidRPr="00915D7B">
                <w:t>transferBail</w:t>
              </w:r>
            </w:ins>
            <w:ins w:id="51" w:author="刘泽圆" w:date="2017-01-20T16:22:00Z">
              <w:r>
                <w:t>":"",</w:t>
              </w:r>
            </w:ins>
          </w:p>
          <w:p w14:paraId="62A9289F" w14:textId="655C61F4" w:rsidR="005B4099" w:rsidRDefault="00915D7B" w:rsidP="00915D7B">
            <w:pPr>
              <w:pStyle w:val="aa"/>
            </w:pPr>
            <w:ins w:id="52" w:author="刘泽圆" w:date="2017-01-20T16:22:00Z">
              <w:r>
                <w:t xml:space="preserve">    "</w:t>
              </w:r>
            </w:ins>
            <w:ins w:id="53" w:author="刘泽圆" w:date="2017-01-20T16:23:00Z">
              <w:r w:rsidRPr="00915D7B">
                <w:t>payOutType</w:t>
              </w:r>
            </w:ins>
            <w:ins w:id="54" w:author="刘泽圆" w:date="2017-01-20T16:22:00Z">
              <w:r>
                <w:t>":""</w:t>
              </w:r>
            </w:ins>
          </w:p>
          <w:p w14:paraId="62A928A0" w14:textId="77777777" w:rsidR="00DE28A0" w:rsidRPr="00433A08" w:rsidRDefault="005B4099" w:rsidP="005B4099">
            <w:pPr>
              <w:pStyle w:val="aa"/>
            </w:pPr>
            <w:r>
              <w:t>}</w:t>
            </w:r>
          </w:p>
        </w:tc>
      </w:tr>
    </w:tbl>
    <w:p w14:paraId="62A928A2" w14:textId="77777777" w:rsidR="00DE28A0" w:rsidRDefault="00DE28A0" w:rsidP="00F76EE4">
      <w:pPr>
        <w:pStyle w:val="3"/>
      </w:pPr>
      <w:bookmarkStart w:id="55" w:name="_Toc436935298"/>
      <w:r>
        <w:rPr>
          <w:rFonts w:hint="eastAsia"/>
        </w:rPr>
        <w:t>返回</w:t>
      </w:r>
      <w:r>
        <w:t>数据格式</w:t>
      </w:r>
      <w:bookmarkEnd w:id="55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AF16A6" w14:paraId="62A928A8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A3" w14:textId="77777777"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A4" w14:textId="77777777"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A5" w14:textId="77777777" w:rsidR="00AF16A6" w:rsidRDefault="00AF16A6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A6" w14:textId="77777777"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A7" w14:textId="77777777"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AF16A6" w:rsidRPr="00FA1DDC" w14:paraId="62A928AE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A9" w14:textId="77777777" w:rsidR="00AF16A6" w:rsidRPr="00124BF9" w:rsidRDefault="00AF16A6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AA" w14:textId="77777777"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AB" w14:textId="77777777"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AC" w14:textId="77777777"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AD" w14:textId="77777777"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AF16A6" w:rsidRPr="00FA1DDC" w14:paraId="62A928B4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AF" w14:textId="77777777" w:rsidR="00AF16A6" w:rsidRDefault="00AF16A6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B0" w14:textId="77777777"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B1" w14:textId="77777777"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B2" w14:textId="77777777"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B3" w14:textId="77777777"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8B5" w14:textId="77777777" w:rsidR="00AF16A6" w:rsidRPr="00AF16A6" w:rsidRDefault="00AF16A6" w:rsidP="00AF16A6">
      <w:pPr>
        <w:pStyle w:val="a0"/>
        <w:ind w:firstLineChars="0" w:firstLine="0"/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DE28A0" w:rsidRPr="00433A08" w14:paraId="62A928BA" w14:textId="77777777" w:rsidTr="00AF16A6">
        <w:tc>
          <w:tcPr>
            <w:tcW w:w="9096" w:type="dxa"/>
          </w:tcPr>
          <w:p w14:paraId="62A928B6" w14:textId="77777777" w:rsidR="001A35F0" w:rsidRDefault="001A35F0" w:rsidP="001A35F0">
            <w:pPr>
              <w:pStyle w:val="aa"/>
            </w:pPr>
            <w:r>
              <w:t>{</w:t>
            </w:r>
          </w:p>
          <w:p w14:paraId="62A928B7" w14:textId="77777777" w:rsidR="001A35F0" w:rsidRDefault="001A35F0" w:rsidP="001A35F0">
            <w:pPr>
              <w:pStyle w:val="aa"/>
            </w:pPr>
            <w:r>
              <w:t xml:space="preserve">    "succeed":"",</w:t>
            </w:r>
          </w:p>
          <w:p w14:paraId="62A928B8" w14:textId="77777777" w:rsidR="001A35F0" w:rsidRDefault="001A35F0" w:rsidP="001A35F0">
            <w:pPr>
              <w:pStyle w:val="aa"/>
            </w:pPr>
            <w:r>
              <w:t xml:space="preserve">    "message":""</w:t>
            </w:r>
          </w:p>
          <w:p w14:paraId="62A928B9" w14:textId="77777777" w:rsidR="00DE28A0" w:rsidRPr="00433A08" w:rsidRDefault="001A35F0" w:rsidP="001A35F0">
            <w:pPr>
              <w:pStyle w:val="aa"/>
            </w:pPr>
            <w:r>
              <w:t>}</w:t>
            </w:r>
          </w:p>
        </w:tc>
      </w:tr>
    </w:tbl>
    <w:p w14:paraId="62A928BB" w14:textId="77777777" w:rsidR="002A43D3" w:rsidRPr="002A43D3" w:rsidRDefault="002A43D3" w:rsidP="002A43D3">
      <w:pPr>
        <w:pStyle w:val="a0"/>
      </w:pPr>
    </w:p>
    <w:p w14:paraId="62A928BC" w14:textId="77777777" w:rsidR="00921776" w:rsidRPr="00F76EE4" w:rsidRDefault="00921776" w:rsidP="000A66DC">
      <w:pPr>
        <w:pStyle w:val="2"/>
      </w:pPr>
      <w:bookmarkStart w:id="56" w:name="_Toc436935299"/>
      <w:commentRangeStart w:id="57"/>
      <w:r>
        <w:rPr>
          <w:rFonts w:hint="eastAsia"/>
        </w:rPr>
        <w:lastRenderedPageBreak/>
        <w:t>申</w:t>
      </w:r>
      <w:r w:rsidR="00BB0C4F">
        <w:rPr>
          <w:rFonts w:hint="eastAsia"/>
        </w:rPr>
        <w:t>请二次报价</w:t>
      </w:r>
      <w:r>
        <w:rPr>
          <w:rFonts w:hint="eastAsia"/>
        </w:rPr>
        <w:t>（</w:t>
      </w:r>
      <w:r>
        <w:t>博</w:t>
      </w:r>
      <w:r>
        <w:rPr>
          <w:rFonts w:hint="eastAsia"/>
        </w:rPr>
        <w:t>车</w:t>
      </w:r>
      <w:r>
        <w:t>网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平</w:t>
      </w:r>
      <w:r>
        <w:t>安）</w:t>
      </w:r>
      <w:commentRangeEnd w:id="57"/>
      <w:r w:rsidR="004B13B1">
        <w:rPr>
          <w:rStyle w:val="ad"/>
          <w:rFonts w:asciiTheme="minorHAnsi" w:eastAsiaTheme="minorEastAsia" w:hAnsiTheme="minorHAnsi" w:cstheme="minorBidi"/>
          <w:bCs w:val="0"/>
        </w:rPr>
        <w:commentReference w:id="57"/>
      </w:r>
      <w:bookmarkEnd w:id="56"/>
    </w:p>
    <w:p w14:paraId="62A928BD" w14:textId="77777777" w:rsidR="00921776" w:rsidRDefault="00921776" w:rsidP="00921776">
      <w:pPr>
        <w:pStyle w:val="3"/>
      </w:pPr>
      <w:bookmarkStart w:id="58" w:name="_Toc436935300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58"/>
    </w:p>
    <w:p w14:paraId="62A928BE" w14:textId="77777777" w:rsidR="00921776" w:rsidRPr="00E92E9E" w:rsidRDefault="00921776" w:rsidP="00921776">
      <w:pPr>
        <w:rPr>
          <w:color w:val="FF0000"/>
        </w:rPr>
      </w:pPr>
      <w:r>
        <w:rPr>
          <w:rFonts w:hint="eastAsia"/>
          <w:color w:val="FF0000"/>
        </w:rPr>
        <w:t>PTS</w:t>
      </w:r>
      <w:r>
        <w:rPr>
          <w:rFonts w:hint="eastAsia"/>
          <w:color w:val="FF0000"/>
        </w:rPr>
        <w:t>调用</w:t>
      </w:r>
      <w:proofErr w:type="spellStart"/>
      <w:r>
        <w:rPr>
          <w:rFonts w:hint="eastAsia"/>
          <w:color w:val="FF0000"/>
        </w:rPr>
        <w:t>icore</w:t>
      </w:r>
      <w:proofErr w:type="spellEnd"/>
      <w:r>
        <w:rPr>
          <w:rFonts w:hint="eastAsia"/>
          <w:color w:val="FF0000"/>
        </w:rPr>
        <w:t>-claim</w:t>
      </w:r>
      <w:r>
        <w:rPr>
          <w:rFonts w:hint="eastAsia"/>
          <w:color w:val="FF0000"/>
        </w:rPr>
        <w:t>地址：</w:t>
      </w:r>
      <w:r w:rsidRPr="00CA65DA">
        <w:rPr>
          <w:color w:val="FF0000"/>
        </w:rPr>
        <w:t>/do</w:t>
      </w:r>
      <w:r w:rsidRPr="00921776">
        <w:rPr>
          <w:color w:val="FF0000"/>
        </w:rPr>
        <w:t>/appsvr/app/inquire/interface/inquire</w:t>
      </w:r>
      <w:r w:rsidR="00825B27">
        <w:rPr>
          <w:rFonts w:hint="eastAsia"/>
          <w:color w:val="FF0000"/>
        </w:rPr>
        <w:t>A</w:t>
      </w:r>
      <w:r w:rsidR="00825B27" w:rsidRPr="00825B27">
        <w:rPr>
          <w:color w:val="FF0000"/>
        </w:rPr>
        <w:t>pply</w:t>
      </w:r>
      <w:r w:rsidRPr="00921776">
        <w:rPr>
          <w:color w:val="FF0000"/>
        </w:rPr>
        <w:t>Service/</w:t>
      </w:r>
      <w:r w:rsidR="00825B27">
        <w:rPr>
          <w:rFonts w:hint="eastAsia"/>
          <w:color w:val="FF0000"/>
        </w:rPr>
        <w:t>m</w:t>
      </w:r>
      <w:r w:rsidR="00825B27" w:rsidRPr="00825B27">
        <w:rPr>
          <w:color w:val="FF0000"/>
        </w:rPr>
        <w:t>ultiInquireApply</w:t>
      </w:r>
    </w:p>
    <w:p w14:paraId="62A928BF" w14:textId="77777777" w:rsidR="00921776" w:rsidRPr="008C704D" w:rsidRDefault="00921776" w:rsidP="00921776">
      <w:pPr>
        <w:pStyle w:val="3"/>
      </w:pPr>
      <w:bookmarkStart w:id="59" w:name="_Toc436935301"/>
      <w:r>
        <w:rPr>
          <w:rFonts w:hint="eastAsia"/>
        </w:rPr>
        <w:t>接口描述</w:t>
      </w:r>
      <w:bookmarkEnd w:id="59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450"/>
        <w:gridCol w:w="1285"/>
        <w:gridCol w:w="1929"/>
        <w:gridCol w:w="1929"/>
      </w:tblGrid>
      <w:tr w:rsidR="00921776" w14:paraId="62A928C5" w14:textId="77777777" w:rsidTr="003C6B3C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C0" w14:textId="77777777"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C1" w14:textId="77777777" w:rsidR="00921776" w:rsidRPr="00E92E9E" w:rsidRDefault="00921776" w:rsidP="00921776">
            <w:pPr>
              <w:ind w:firstLineChars="199" w:firstLine="420"/>
              <w:rPr>
                <w:b/>
                <w:bCs/>
              </w:rPr>
            </w:pPr>
            <w:r w:rsidRPr="00E92E9E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C2" w14:textId="77777777" w:rsidR="00921776" w:rsidRDefault="00921776" w:rsidP="003C6B3C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8C3" w14:textId="77777777"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C4" w14:textId="77777777"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921776" w14:paraId="62A928CB" w14:textId="77777777" w:rsidTr="003C6B3C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C6" w14:textId="77777777" w:rsidR="00921776" w:rsidRDefault="00921776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C7" w14:textId="77777777" w:rsidR="00921776" w:rsidRDefault="00921776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C8" w14:textId="77777777" w:rsidR="00921776" w:rsidRPr="00825B27" w:rsidRDefault="00921776" w:rsidP="00825B27">
            <w:pPr>
              <w:pStyle w:val="ab"/>
              <w:jc w:val="left"/>
              <w:rPr>
                <w:rFonts w:ascii="宋体" w:hAnsi="宋体"/>
                <w:bCs/>
              </w:rPr>
            </w:pPr>
            <w:r w:rsidRPr="00825B27"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8C9" w14:textId="77777777" w:rsidR="00921776" w:rsidRPr="007435BA" w:rsidRDefault="00921776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CA" w14:textId="77777777" w:rsidR="00921776" w:rsidRPr="001743D7" w:rsidRDefault="006C11D9" w:rsidP="00921776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921776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921776" w:rsidRPr="00FA1DDC" w14:paraId="62A928D1" w14:textId="77777777" w:rsidTr="003C6B3C">
        <w:tc>
          <w:tcPr>
            <w:tcW w:w="136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CC" w14:textId="77777777" w:rsidR="00921776" w:rsidRDefault="00921776" w:rsidP="003C6B3C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proofErr w:type="spellStart"/>
            <w:r w:rsidRPr="001E6B97">
              <w:rPr>
                <w:rFonts w:ascii="宋体" w:hAnsi="宋体"/>
                <w:bCs/>
              </w:rPr>
              <w:t>taskAuctionNo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CD" w14:textId="77777777" w:rsidR="00921776" w:rsidRPr="00E92E9E" w:rsidRDefault="00921776" w:rsidP="003C6B3C">
            <w:pPr>
              <w:jc w:val="left"/>
              <w:rPr>
                <w:rFonts w:ascii="宋体" w:hAnsi="宋体"/>
                <w:bCs/>
              </w:rPr>
            </w:pPr>
            <w:r w:rsidRPr="00E92E9E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CE" w14:textId="77777777"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CF" w14:textId="77777777"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拍卖编号</w:t>
            </w:r>
          </w:p>
        </w:tc>
        <w:tc>
          <w:tcPr>
            <w:tcW w:w="106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D0" w14:textId="77777777"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921776" w:rsidRPr="00FA1DDC" w14:paraId="62A928D7" w14:textId="77777777" w:rsidTr="003C6B3C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D2" w14:textId="77777777" w:rsidR="00921776" w:rsidRPr="00825B27" w:rsidRDefault="00825B27" w:rsidP="003C6B3C">
            <w:pPr>
              <w:jc w:val="left"/>
              <w:rPr>
                <w:rFonts w:ascii="宋体" w:hAnsi="宋体"/>
                <w:bCs/>
              </w:rPr>
            </w:pPr>
            <w:proofErr w:type="spellStart"/>
            <w:r w:rsidRPr="00825B27">
              <w:rPr>
                <w:rFonts w:ascii="Courier New" w:hAnsi="Courier New" w:cs="Courier New"/>
                <w:iCs/>
                <w:color w:val="2A00FF"/>
                <w:kern w:val="0"/>
                <w:sz w:val="20"/>
                <w:szCs w:val="20"/>
              </w:rPr>
              <w:t>applyReason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D3" w14:textId="77777777" w:rsidR="00921776" w:rsidRPr="00E92E9E" w:rsidRDefault="00921776" w:rsidP="003C6B3C">
            <w:pPr>
              <w:jc w:val="left"/>
              <w:rPr>
                <w:rFonts w:ascii="宋体" w:hAnsi="宋体"/>
                <w:bCs/>
              </w:rPr>
            </w:pPr>
            <w:r w:rsidRPr="00E92E9E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D4" w14:textId="77777777" w:rsidR="00921776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D5" w14:textId="77777777" w:rsidR="00921776" w:rsidRDefault="00825B27" w:rsidP="00825B27">
            <w:pPr>
              <w:pStyle w:val="ab"/>
              <w:jc w:val="left"/>
              <w:rPr>
                <w:rFonts w:ascii="宋体" w:hAnsi="宋体"/>
                <w:bCs/>
              </w:rPr>
            </w:pPr>
            <w:r w:rsidRPr="00825B27">
              <w:rPr>
                <w:rFonts w:ascii="宋体" w:hAnsi="宋体"/>
                <w:bCs/>
              </w:rPr>
              <w:t>申请原因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D6" w14:textId="77777777"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8D8" w14:textId="77777777" w:rsidR="00921776" w:rsidRPr="00E92E9E" w:rsidRDefault="00921776" w:rsidP="00921776">
      <w:pPr>
        <w:pStyle w:val="a0"/>
        <w:ind w:firstLineChars="0" w:firstLine="0"/>
      </w:pPr>
    </w:p>
    <w:p w14:paraId="62A928D9" w14:textId="77777777" w:rsidR="00921776" w:rsidRPr="008C704D" w:rsidRDefault="00921776" w:rsidP="00921776">
      <w:pPr>
        <w:pStyle w:val="3"/>
      </w:pPr>
      <w:bookmarkStart w:id="60" w:name="_Toc436935302"/>
      <w:r>
        <w:rPr>
          <w:rFonts w:hint="eastAsia"/>
        </w:rPr>
        <w:t>发送</w:t>
      </w:r>
      <w:r>
        <w:t>数据格式</w:t>
      </w:r>
      <w:r>
        <w:rPr>
          <w:rFonts w:hint="eastAsia"/>
        </w:rPr>
        <w:t>（JSON格式）</w:t>
      </w:r>
      <w:bookmarkEnd w:id="60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921776" w:rsidRPr="00433A08" w14:paraId="62A928DF" w14:textId="77777777" w:rsidTr="003C6B3C">
        <w:tc>
          <w:tcPr>
            <w:tcW w:w="9096" w:type="dxa"/>
          </w:tcPr>
          <w:p w14:paraId="62A928DA" w14:textId="77777777" w:rsidR="00921776" w:rsidRDefault="00921776" w:rsidP="003C6B3C">
            <w:pPr>
              <w:pStyle w:val="aa"/>
            </w:pPr>
            <w:r>
              <w:t>{</w:t>
            </w:r>
          </w:p>
          <w:p w14:paraId="62A928DB" w14:textId="77777777" w:rsidR="00921776" w:rsidRDefault="00921776" w:rsidP="003C6B3C">
            <w:pPr>
              <w:pStyle w:val="aa"/>
            </w:pPr>
            <w:r>
              <w:t xml:space="preserve">    "partnerAccount":"",</w:t>
            </w:r>
          </w:p>
          <w:p w14:paraId="62A928DC" w14:textId="77777777" w:rsidR="00921776" w:rsidRDefault="00921776" w:rsidP="003C6B3C">
            <w:pPr>
              <w:pStyle w:val="aa"/>
            </w:pPr>
            <w:r>
              <w:t xml:space="preserve">    "taskAuctionNo":"",</w:t>
            </w:r>
          </w:p>
          <w:p w14:paraId="62A928DD" w14:textId="77777777" w:rsidR="00825B27" w:rsidRDefault="00921776" w:rsidP="00825B27">
            <w:pPr>
              <w:pStyle w:val="aa"/>
              <w:ind w:firstLine="420"/>
            </w:pPr>
            <w:r>
              <w:t>"</w:t>
            </w:r>
            <w:r w:rsidR="00825B27" w:rsidRPr="00825B27">
              <w:rPr>
                <w:iCs/>
                <w:color w:val="2A00FF"/>
                <w:kern w:val="0"/>
                <w:sz w:val="20"/>
                <w:szCs w:val="20"/>
              </w:rPr>
              <w:t>applyReason</w:t>
            </w:r>
            <w:r w:rsidR="00825B27">
              <w:t>":""</w:t>
            </w:r>
          </w:p>
          <w:p w14:paraId="62A928DE" w14:textId="77777777" w:rsidR="00921776" w:rsidRPr="00433A08" w:rsidRDefault="00921776" w:rsidP="00825B27">
            <w:pPr>
              <w:pStyle w:val="aa"/>
            </w:pPr>
            <w:r>
              <w:t>}</w:t>
            </w:r>
          </w:p>
        </w:tc>
      </w:tr>
    </w:tbl>
    <w:p w14:paraId="62A928E0" w14:textId="77777777" w:rsidR="00921776" w:rsidRDefault="00921776" w:rsidP="00921776">
      <w:pPr>
        <w:pStyle w:val="3"/>
      </w:pPr>
      <w:bookmarkStart w:id="61" w:name="_Toc436935303"/>
      <w:r>
        <w:rPr>
          <w:rFonts w:hint="eastAsia"/>
        </w:rPr>
        <w:t>返回</w:t>
      </w:r>
      <w:r>
        <w:t>数据格式</w:t>
      </w:r>
      <w:bookmarkEnd w:id="61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921776" w14:paraId="62A928E6" w14:textId="77777777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E1" w14:textId="77777777"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E2" w14:textId="77777777"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E3" w14:textId="77777777" w:rsidR="00921776" w:rsidRDefault="00921776" w:rsidP="003C6B3C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E4" w14:textId="77777777"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E5" w14:textId="77777777" w:rsidR="00921776" w:rsidRDefault="00921776" w:rsidP="00921776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921776" w:rsidRPr="00FA1DDC" w14:paraId="62A928EC" w14:textId="77777777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E7" w14:textId="77777777" w:rsidR="00921776" w:rsidRPr="00124BF9" w:rsidRDefault="00921776" w:rsidP="00921776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E8" w14:textId="77777777"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E9" w14:textId="77777777"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EA" w14:textId="77777777"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EB" w14:textId="77777777"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921776" w:rsidRPr="00FA1DDC" w14:paraId="62A928F2" w14:textId="77777777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ED" w14:textId="77777777" w:rsidR="00921776" w:rsidRDefault="00921776" w:rsidP="00921776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EE" w14:textId="77777777" w:rsidR="00921776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EF" w14:textId="77777777" w:rsidR="00921776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8F0" w14:textId="77777777" w:rsidR="00921776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8F1" w14:textId="77777777" w:rsidR="00921776" w:rsidRPr="00FA1DDC" w:rsidRDefault="00921776" w:rsidP="00921776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8F3" w14:textId="77777777" w:rsidR="00921776" w:rsidRDefault="00921776" w:rsidP="00921776">
      <w:pPr>
        <w:pStyle w:val="a0"/>
      </w:pPr>
    </w:p>
    <w:p w14:paraId="62A928F4" w14:textId="77777777" w:rsidR="00921776" w:rsidRPr="001A35F0" w:rsidRDefault="00921776" w:rsidP="0092177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>{</w:t>
      </w:r>
    </w:p>
    <w:p w14:paraId="62A928F5" w14:textId="77777777" w:rsidR="00921776" w:rsidRPr="001A35F0" w:rsidRDefault="00921776" w:rsidP="0092177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 xml:space="preserve">    "succeed":"",</w:t>
      </w:r>
    </w:p>
    <w:p w14:paraId="62A928F6" w14:textId="77777777" w:rsidR="00921776" w:rsidRPr="001A35F0" w:rsidRDefault="00921776" w:rsidP="0092177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 xml:space="preserve">    "message":""</w:t>
      </w:r>
    </w:p>
    <w:p w14:paraId="62A928F7" w14:textId="77777777" w:rsidR="00921776" w:rsidRPr="00863CFB" w:rsidRDefault="00921776" w:rsidP="00921776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  <w:rPr>
          <w:rFonts w:ascii="Courier New" w:hAnsi="Courier New" w:cs="Courier New"/>
          <w:noProof/>
          <w:sz w:val="21"/>
        </w:rPr>
      </w:pPr>
      <w:r w:rsidRPr="001A35F0">
        <w:rPr>
          <w:rFonts w:ascii="Courier New" w:hAnsi="Courier New" w:cs="Courier New"/>
          <w:noProof/>
          <w:sz w:val="21"/>
        </w:rPr>
        <w:t>}</w:t>
      </w:r>
    </w:p>
    <w:p w14:paraId="62A928F8" w14:textId="77777777" w:rsidR="00921776" w:rsidRDefault="00921776" w:rsidP="00921776">
      <w:pPr>
        <w:pStyle w:val="a0"/>
      </w:pPr>
    </w:p>
    <w:p w14:paraId="62A928F9" w14:textId="77777777" w:rsidR="004B13B1" w:rsidRDefault="004B13B1" w:rsidP="000A66DC">
      <w:pPr>
        <w:pStyle w:val="2"/>
      </w:pPr>
      <w:bookmarkStart w:id="62" w:name="_Toc436935304"/>
      <w:commentRangeStart w:id="63"/>
      <w:r>
        <w:rPr>
          <w:rFonts w:hint="eastAsia"/>
        </w:rPr>
        <w:lastRenderedPageBreak/>
        <w:t>二</w:t>
      </w:r>
      <w:r w:rsidR="00BB0C4F">
        <w:rPr>
          <w:rFonts w:hint="eastAsia"/>
        </w:rPr>
        <w:t>次报价</w:t>
      </w:r>
      <w:r>
        <w:rPr>
          <w:rFonts w:hint="eastAsia"/>
        </w:rPr>
        <w:t>反馈</w:t>
      </w:r>
      <w:r>
        <w:t>（平安</w:t>
      </w:r>
      <w:r w:rsidR="00C66D24"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博车</w:t>
      </w:r>
      <w:r>
        <w:t>网）</w:t>
      </w:r>
      <w:commentRangeEnd w:id="63"/>
      <w:r w:rsidR="005E60CB">
        <w:rPr>
          <w:rStyle w:val="ad"/>
          <w:rFonts w:asciiTheme="minorHAnsi" w:eastAsiaTheme="minorEastAsia" w:hAnsiTheme="minorHAnsi" w:cstheme="minorBidi"/>
          <w:bCs w:val="0"/>
        </w:rPr>
        <w:commentReference w:id="63"/>
      </w:r>
      <w:bookmarkEnd w:id="62"/>
    </w:p>
    <w:p w14:paraId="62A928FA" w14:textId="77777777" w:rsidR="004B13B1" w:rsidRDefault="004B13B1" w:rsidP="004B13B1">
      <w:pPr>
        <w:pStyle w:val="3"/>
      </w:pPr>
      <w:bookmarkStart w:id="64" w:name="_Toc436935305"/>
      <w:r>
        <w:rPr>
          <w:rFonts w:hint="eastAsia"/>
        </w:rPr>
        <w:t>接</w:t>
      </w:r>
      <w:r>
        <w:t>口地址</w:t>
      </w:r>
      <w:bookmarkEnd w:id="64"/>
    </w:p>
    <w:p w14:paraId="62A928FB" w14:textId="77777777" w:rsidR="004B13B1" w:rsidRDefault="004B13B1" w:rsidP="004B13B1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外调地址</w:t>
      </w:r>
      <w:r>
        <w:t>：</w:t>
      </w:r>
      <w:r>
        <w:rPr>
          <w:rFonts w:hint="eastAsia"/>
        </w:rPr>
        <w:t>http://{</w:t>
      </w:r>
      <w:r>
        <w:rPr>
          <w:rFonts w:hint="eastAsia"/>
        </w:rPr>
        <w:t>服务</w:t>
      </w:r>
      <w:r>
        <w:t>器地址</w:t>
      </w:r>
      <w:r>
        <w:rPr>
          <w:rFonts w:hint="eastAsia"/>
        </w:rPr>
        <w:t>}/</w:t>
      </w:r>
      <w:proofErr w:type="spellStart"/>
      <w:r>
        <w:rPr>
          <w:rFonts w:hint="eastAsia"/>
        </w:rPr>
        <w:t>InsCarQuo</w:t>
      </w:r>
      <w:proofErr w:type="spellEnd"/>
      <w:r>
        <w:rPr>
          <w:rFonts w:hint="eastAsia"/>
        </w:rPr>
        <w:t>/</w:t>
      </w:r>
      <w:proofErr w:type="spellStart"/>
      <w:r>
        <w:t>PingAn</w:t>
      </w:r>
      <w:proofErr w:type="spellEnd"/>
      <w:r>
        <w:rPr>
          <w:rFonts w:hint="eastAsia"/>
        </w:rPr>
        <w:t>/</w:t>
      </w:r>
      <w:proofErr w:type="spellStart"/>
      <w:r w:rsidRPr="004B13B1">
        <w:t>multiInquireFeedback</w:t>
      </w:r>
      <w:proofErr w:type="spellEnd"/>
    </w:p>
    <w:p w14:paraId="62A928FC" w14:textId="77777777" w:rsidR="004B13B1" w:rsidRDefault="004B13B1" w:rsidP="004B13B1">
      <w:pPr>
        <w:pStyle w:val="3"/>
      </w:pPr>
      <w:bookmarkStart w:id="65" w:name="_Toc436935306"/>
      <w:r>
        <w:rPr>
          <w:rFonts w:hint="eastAsia"/>
        </w:rPr>
        <w:t>接口描述</w:t>
      </w:r>
      <w:bookmarkEnd w:id="65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9"/>
        <w:gridCol w:w="1450"/>
        <w:gridCol w:w="1285"/>
        <w:gridCol w:w="1929"/>
        <w:gridCol w:w="1929"/>
      </w:tblGrid>
      <w:tr w:rsidR="004B13B1" w14:paraId="62A92902" w14:textId="77777777" w:rsidTr="003C6B3C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FD" w14:textId="77777777"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FE" w14:textId="77777777" w:rsidR="004B13B1" w:rsidRPr="00E92E9E" w:rsidRDefault="004B13B1" w:rsidP="004B13B1">
            <w:pPr>
              <w:ind w:firstLineChars="199" w:firstLine="420"/>
              <w:rPr>
                <w:b/>
                <w:bCs/>
              </w:rPr>
            </w:pPr>
            <w:r w:rsidRPr="00E92E9E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8FF" w14:textId="77777777" w:rsidR="004B13B1" w:rsidRDefault="004B13B1" w:rsidP="003C6B3C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900" w14:textId="77777777"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92901" w14:textId="77777777"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4B13B1" w14:paraId="62A92908" w14:textId="77777777" w:rsidTr="003C6B3C">
        <w:tc>
          <w:tcPr>
            <w:tcW w:w="1366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03" w14:textId="77777777" w:rsidR="004B13B1" w:rsidRDefault="004B13B1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 w:rsidRPr="004B13B1">
              <w:rPr>
                <w:rFonts w:ascii="宋体" w:eastAsia="宋体" w:hAnsi="宋体" w:cs="Times New Roman"/>
                <w:bCs/>
              </w:rPr>
              <w:t>partnerAccount</w:t>
            </w:r>
            <w:proofErr w:type="spellEnd"/>
          </w:p>
        </w:tc>
        <w:tc>
          <w:tcPr>
            <w:tcW w:w="799" w:type="pct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04" w14:textId="77777777" w:rsidR="004B13B1" w:rsidRDefault="004B13B1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708" w:type="pct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05" w14:textId="77777777" w:rsidR="004B13B1" w:rsidRPr="004B13B1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 w:rsidRPr="004B13B1"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906" w14:textId="77777777" w:rsidR="004B13B1" w:rsidRPr="007435BA" w:rsidRDefault="004B13B1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07" w14:textId="77777777" w:rsidR="004B13B1" w:rsidRPr="001743D7" w:rsidRDefault="006C11D9" w:rsidP="004B13B1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4B13B1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4B13B1" w:rsidRPr="00FA1DDC" w14:paraId="62A9290E" w14:textId="77777777" w:rsidTr="003C6B3C">
        <w:tc>
          <w:tcPr>
            <w:tcW w:w="1366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09" w14:textId="77777777" w:rsidR="004B13B1" w:rsidRPr="005E63E5" w:rsidRDefault="004B13B1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799" w:type="pc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0A" w14:textId="77777777" w:rsidR="004B13B1" w:rsidRPr="005E63E5" w:rsidRDefault="004B13B1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0B" w14:textId="77777777"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90C" w14:textId="77777777" w:rsidR="004B13B1" w:rsidRPr="009304BD" w:rsidRDefault="004B13B1" w:rsidP="003C6B3C">
            <w:pPr>
              <w:jc w:val="left"/>
              <w:rPr>
                <w:rFonts w:ascii="宋体" w:hAnsi="宋体"/>
                <w:bCs/>
              </w:rPr>
            </w:pPr>
            <w:r w:rsidRPr="009304BD">
              <w:rPr>
                <w:rFonts w:ascii="宋体" w:hAnsi="宋体" w:hint="eastAsia"/>
                <w:bCs/>
              </w:rPr>
              <w:t>拍卖编号</w:t>
            </w:r>
          </w:p>
        </w:tc>
        <w:tc>
          <w:tcPr>
            <w:tcW w:w="1063" w:type="pc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0D" w14:textId="77777777"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4B13B1" w:rsidRPr="00FA1DDC" w14:paraId="62A92914" w14:textId="77777777" w:rsidTr="003C6B3C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0F" w14:textId="77777777" w:rsidR="004B13B1" w:rsidRPr="005E63E5" w:rsidRDefault="004B13B1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Fonts w:ascii="宋体" w:eastAsia="宋体" w:hAnsi="宋体" w:cs="Times New Roman" w:hint="eastAsia"/>
                <w:bCs/>
              </w:rPr>
              <w:t>i</w:t>
            </w:r>
            <w:r w:rsidRPr="004B13B1">
              <w:rPr>
                <w:rFonts w:ascii="宋体" w:eastAsia="宋体" w:hAnsi="宋体" w:cs="Times New Roman"/>
                <w:bCs/>
              </w:rPr>
              <w:t>nquire</w:t>
            </w:r>
            <w:r w:rsidRPr="004B13B1">
              <w:rPr>
                <w:rFonts w:ascii="宋体" w:eastAsia="宋体" w:hAnsi="宋体" w:cs="Times New Roman" w:hint="eastAsia"/>
                <w:bCs/>
              </w:rPr>
              <w:t>Result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10" w14:textId="77777777" w:rsidR="004B13B1" w:rsidRPr="005E63E5" w:rsidRDefault="004B13B1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11" w14:textId="77777777" w:rsidR="004B13B1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912" w14:textId="77777777" w:rsidR="004B13B1" w:rsidRDefault="004B13B1" w:rsidP="003C6B3C">
            <w:pPr>
              <w:pStyle w:val="ab"/>
              <w:ind w:firstLineChars="0" w:firstLine="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多次询价结果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13" w14:textId="77777777" w:rsidR="004B13B1" w:rsidRPr="00FA1DDC" w:rsidRDefault="004B13B1" w:rsidP="004B13B1">
            <w:pPr>
              <w:pStyle w:val="ab"/>
              <w:ind w:firstLineChars="0" w:firstLine="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1：同意，2：退回</w:t>
            </w:r>
          </w:p>
        </w:tc>
      </w:tr>
      <w:tr w:rsidR="00A31B55" w:rsidRPr="00FA1DDC" w14:paraId="62A9291A" w14:textId="77777777" w:rsidTr="003C6B3C">
        <w:tc>
          <w:tcPr>
            <w:tcW w:w="136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15" w14:textId="77777777" w:rsidR="00A31B55" w:rsidRPr="00DF183B" w:rsidRDefault="00A31B55" w:rsidP="00BD3C5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Fonts w:ascii="宋体" w:eastAsia="宋体" w:hAnsi="宋体" w:cs="Times New Roman" w:hint="eastAsia"/>
                <w:bCs/>
              </w:rPr>
              <w:t>i</w:t>
            </w:r>
            <w:r w:rsidRPr="004B13B1">
              <w:rPr>
                <w:rFonts w:ascii="宋体" w:eastAsia="宋体" w:hAnsi="宋体" w:cs="Times New Roman"/>
                <w:bCs/>
              </w:rPr>
              <w:t>nquire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Opinion</w:t>
            </w:r>
            <w:proofErr w:type="spellEnd"/>
          </w:p>
        </w:tc>
        <w:tc>
          <w:tcPr>
            <w:tcW w:w="799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16" w14:textId="77777777" w:rsidR="00A31B55" w:rsidRPr="005E63E5" w:rsidRDefault="00A31B55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5E63E5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708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17" w14:textId="77777777" w:rsidR="00A31B55" w:rsidRDefault="00A31B55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918" w14:textId="77777777" w:rsidR="00A31B55" w:rsidRDefault="00A31B55" w:rsidP="003C6B3C">
            <w:pPr>
              <w:pStyle w:val="ab"/>
              <w:ind w:firstLineChars="0" w:firstLine="0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处理意见</w:t>
            </w:r>
          </w:p>
        </w:tc>
        <w:tc>
          <w:tcPr>
            <w:tcW w:w="1063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19" w14:textId="77777777" w:rsidR="00A31B55" w:rsidRDefault="00A31B55" w:rsidP="004B13B1">
            <w:pPr>
              <w:pStyle w:val="ab"/>
              <w:ind w:firstLineChars="0" w:firstLine="0"/>
              <w:jc w:val="left"/>
              <w:rPr>
                <w:rFonts w:ascii="宋体" w:hAnsi="宋体" w:cs="Calibri"/>
                <w:color w:val="000000"/>
                <w:sz w:val="22"/>
              </w:rPr>
            </w:pPr>
          </w:p>
        </w:tc>
      </w:tr>
    </w:tbl>
    <w:p w14:paraId="62A9291B" w14:textId="77777777" w:rsidR="004B13B1" w:rsidRPr="00AF16A6" w:rsidRDefault="004B13B1" w:rsidP="004B13B1">
      <w:pPr>
        <w:pStyle w:val="3"/>
      </w:pPr>
      <w:bookmarkStart w:id="66" w:name="_Toc436935307"/>
      <w:r>
        <w:rPr>
          <w:rFonts w:hint="eastAsia"/>
        </w:rPr>
        <w:t>发送</w:t>
      </w:r>
      <w:r>
        <w:t>数据格式</w:t>
      </w:r>
      <w:r>
        <w:rPr>
          <w:rFonts w:hint="eastAsia"/>
        </w:rPr>
        <w:t>（JSON格式）</w:t>
      </w:r>
      <w:bookmarkEnd w:id="66"/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4B13B1" w:rsidRPr="00433A08" w14:paraId="62A92922" w14:textId="77777777" w:rsidTr="003C6B3C">
        <w:tc>
          <w:tcPr>
            <w:tcW w:w="9096" w:type="dxa"/>
          </w:tcPr>
          <w:p w14:paraId="62A9291C" w14:textId="77777777" w:rsidR="004B13B1" w:rsidRDefault="004B13B1" w:rsidP="003C6B3C">
            <w:pPr>
              <w:pStyle w:val="aa"/>
            </w:pPr>
            <w:r>
              <w:t>{</w:t>
            </w:r>
          </w:p>
          <w:p w14:paraId="62A9291D" w14:textId="77777777" w:rsidR="004B13B1" w:rsidRDefault="004B13B1" w:rsidP="003C6B3C">
            <w:pPr>
              <w:pStyle w:val="aa"/>
            </w:pPr>
            <w:r>
              <w:t xml:space="preserve">    "partnerAccount":"",</w:t>
            </w:r>
          </w:p>
          <w:p w14:paraId="62A9291E" w14:textId="77777777" w:rsidR="004B13B1" w:rsidRDefault="004B13B1" w:rsidP="003C6B3C">
            <w:pPr>
              <w:pStyle w:val="aa"/>
            </w:pPr>
            <w:r>
              <w:t xml:space="preserve">    "taskAuctionNo":"",</w:t>
            </w:r>
          </w:p>
          <w:p w14:paraId="62A9291F" w14:textId="77777777" w:rsidR="004B13B1" w:rsidRDefault="004B13B1" w:rsidP="009A104F">
            <w:pPr>
              <w:pStyle w:val="aa"/>
              <w:ind w:firstLine="420"/>
            </w:pPr>
            <w:r>
              <w:t>"</w:t>
            </w:r>
            <w:r w:rsidR="00C66D24">
              <w:rPr>
                <w:rFonts w:ascii="宋体" w:eastAsia="宋体" w:hAnsi="宋体" w:cs="Times New Roman" w:hint="eastAsia"/>
                <w:bCs/>
              </w:rPr>
              <w:t>i</w:t>
            </w:r>
            <w:r w:rsidR="00C66D24" w:rsidRPr="004B13B1">
              <w:rPr>
                <w:rFonts w:ascii="宋体" w:eastAsia="宋体" w:hAnsi="宋体" w:cs="Times New Roman"/>
                <w:bCs/>
              </w:rPr>
              <w:t>nquire</w:t>
            </w:r>
            <w:r w:rsidR="00C66D24" w:rsidRPr="004B13B1">
              <w:rPr>
                <w:rFonts w:ascii="宋体" w:eastAsia="宋体" w:hAnsi="宋体" w:cs="Times New Roman" w:hint="eastAsia"/>
                <w:bCs/>
              </w:rPr>
              <w:t>Result</w:t>
            </w:r>
            <w:r>
              <w:t>":""</w:t>
            </w:r>
            <w:r w:rsidR="009A104F">
              <w:rPr>
                <w:rFonts w:hint="eastAsia"/>
              </w:rPr>
              <w:t>,</w:t>
            </w:r>
          </w:p>
          <w:p w14:paraId="62A92920" w14:textId="77777777" w:rsidR="009A104F" w:rsidRDefault="009A104F" w:rsidP="009A104F">
            <w:pPr>
              <w:pStyle w:val="aa"/>
              <w:ind w:firstLine="420"/>
            </w:pPr>
            <w:r>
              <w:t>"</w:t>
            </w:r>
            <w:r>
              <w:rPr>
                <w:rFonts w:ascii="宋体" w:eastAsia="宋体" w:hAnsi="宋体" w:cs="Times New Roman" w:hint="eastAsia"/>
                <w:bCs/>
              </w:rPr>
              <w:t>i</w:t>
            </w:r>
            <w:r w:rsidRPr="004B13B1">
              <w:rPr>
                <w:rFonts w:ascii="宋体" w:eastAsia="宋体" w:hAnsi="宋体" w:cs="Times New Roman"/>
                <w:bCs/>
              </w:rPr>
              <w:t>nquire</w:t>
            </w:r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Opinion</w:t>
            </w:r>
            <w:r>
              <w:t>":""</w:t>
            </w:r>
          </w:p>
          <w:p w14:paraId="62A92921" w14:textId="77777777" w:rsidR="004B13B1" w:rsidRPr="00433A08" w:rsidRDefault="004B13B1" w:rsidP="003C6B3C">
            <w:pPr>
              <w:pStyle w:val="aa"/>
            </w:pPr>
            <w:r>
              <w:t>}</w:t>
            </w:r>
          </w:p>
        </w:tc>
      </w:tr>
    </w:tbl>
    <w:p w14:paraId="62A92923" w14:textId="77777777" w:rsidR="004B13B1" w:rsidRDefault="004B13B1" w:rsidP="004B13B1">
      <w:pPr>
        <w:pStyle w:val="3"/>
      </w:pPr>
      <w:bookmarkStart w:id="67" w:name="_Toc436935308"/>
      <w:r>
        <w:rPr>
          <w:rFonts w:hint="eastAsia"/>
        </w:rPr>
        <w:t>返回</w:t>
      </w:r>
      <w:r>
        <w:t>数据格式</w:t>
      </w:r>
      <w:bookmarkEnd w:id="67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4B13B1" w14:paraId="62A92929" w14:textId="77777777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24" w14:textId="77777777"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25" w14:textId="77777777"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26" w14:textId="77777777" w:rsidR="004B13B1" w:rsidRDefault="004B13B1" w:rsidP="003C6B3C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927" w14:textId="77777777"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28" w14:textId="77777777" w:rsidR="004B13B1" w:rsidRDefault="004B13B1" w:rsidP="004B13B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4B13B1" w:rsidRPr="00FA1DDC" w14:paraId="62A9292F" w14:textId="77777777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2A" w14:textId="77777777" w:rsidR="004B13B1" w:rsidRPr="00124BF9" w:rsidRDefault="004B13B1" w:rsidP="004B13B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2B" w14:textId="77777777"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2C" w14:textId="77777777"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92D" w14:textId="77777777"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2E" w14:textId="77777777"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4B13B1" w:rsidRPr="00FA1DDC" w14:paraId="62A92935" w14:textId="77777777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30" w14:textId="77777777" w:rsidR="004B13B1" w:rsidRDefault="004B13B1" w:rsidP="004B13B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31" w14:textId="77777777" w:rsidR="004B13B1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32" w14:textId="77777777" w:rsidR="004B13B1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933" w14:textId="77777777" w:rsidR="004B13B1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34" w14:textId="77777777" w:rsidR="004B13B1" w:rsidRPr="00FA1DDC" w:rsidRDefault="004B13B1" w:rsidP="004B13B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936" w14:textId="77777777" w:rsidR="004B13B1" w:rsidRPr="00AF16A6" w:rsidRDefault="004B13B1" w:rsidP="004B13B1">
      <w:pPr>
        <w:pStyle w:val="a0"/>
        <w:ind w:firstLineChars="0" w:firstLine="0"/>
      </w:pPr>
    </w:p>
    <w:tbl>
      <w:tblPr>
        <w:tblStyle w:val="a9"/>
        <w:tblW w:w="0" w:type="auto"/>
        <w:tblInd w:w="108" w:type="dxa"/>
        <w:tblLook w:val="04A0" w:firstRow="1" w:lastRow="0" w:firstColumn="1" w:lastColumn="0" w:noHBand="0" w:noVBand="1"/>
      </w:tblPr>
      <w:tblGrid>
        <w:gridCol w:w="9096"/>
      </w:tblGrid>
      <w:tr w:rsidR="004B13B1" w:rsidRPr="00433A08" w14:paraId="62A9293B" w14:textId="77777777" w:rsidTr="003C6B3C">
        <w:tc>
          <w:tcPr>
            <w:tcW w:w="9096" w:type="dxa"/>
          </w:tcPr>
          <w:p w14:paraId="62A92937" w14:textId="77777777" w:rsidR="004B13B1" w:rsidRDefault="004B13B1" w:rsidP="003C6B3C">
            <w:pPr>
              <w:pStyle w:val="aa"/>
            </w:pPr>
            <w:r>
              <w:t>{</w:t>
            </w:r>
          </w:p>
          <w:p w14:paraId="62A92938" w14:textId="77777777" w:rsidR="004B13B1" w:rsidRDefault="004B13B1" w:rsidP="003C6B3C">
            <w:pPr>
              <w:pStyle w:val="aa"/>
            </w:pPr>
            <w:r>
              <w:t xml:space="preserve">    "succeed":"",</w:t>
            </w:r>
          </w:p>
          <w:p w14:paraId="62A92939" w14:textId="77777777" w:rsidR="004B13B1" w:rsidRDefault="004B13B1" w:rsidP="003C6B3C">
            <w:pPr>
              <w:pStyle w:val="aa"/>
            </w:pPr>
            <w:r>
              <w:t xml:space="preserve">    "message":""</w:t>
            </w:r>
          </w:p>
          <w:p w14:paraId="62A9293A" w14:textId="77777777" w:rsidR="004B13B1" w:rsidRPr="00433A08" w:rsidRDefault="004B13B1" w:rsidP="003C6B3C">
            <w:pPr>
              <w:pStyle w:val="aa"/>
            </w:pPr>
            <w:r>
              <w:t>}</w:t>
            </w:r>
          </w:p>
        </w:tc>
      </w:tr>
    </w:tbl>
    <w:p w14:paraId="62A9293C" w14:textId="77777777" w:rsidR="004B13B1" w:rsidRPr="00921776" w:rsidRDefault="004B13B1" w:rsidP="00921776">
      <w:pPr>
        <w:pStyle w:val="a0"/>
      </w:pPr>
    </w:p>
    <w:p w14:paraId="62A9293D" w14:textId="77777777" w:rsidR="00EA39B0" w:rsidRDefault="00EA39B0" w:rsidP="000A66DC">
      <w:pPr>
        <w:pStyle w:val="2"/>
      </w:pPr>
      <w:bookmarkStart w:id="68" w:name="_Toc436935309"/>
      <w:r>
        <w:rPr>
          <w:rFonts w:hint="eastAsia"/>
        </w:rPr>
        <w:lastRenderedPageBreak/>
        <w:t>拍卖结果（</w:t>
      </w:r>
      <w:r>
        <w:t>博</w:t>
      </w:r>
      <w:r>
        <w:rPr>
          <w:rFonts w:hint="eastAsia"/>
        </w:rPr>
        <w:t>车</w:t>
      </w:r>
      <w:r>
        <w:t>网</w:t>
      </w:r>
      <w:r>
        <w:rPr>
          <w:rFonts w:hint="eastAsia"/>
        </w:rP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平</w:t>
      </w:r>
      <w:r>
        <w:t>安）</w:t>
      </w:r>
      <w:bookmarkEnd w:id="68"/>
    </w:p>
    <w:p w14:paraId="62A9293E" w14:textId="77777777" w:rsidR="003A238D" w:rsidRDefault="003A238D" w:rsidP="00F76EE4">
      <w:pPr>
        <w:pStyle w:val="3"/>
      </w:pPr>
      <w:bookmarkStart w:id="69" w:name="_Toc436935310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69"/>
    </w:p>
    <w:p w14:paraId="62A9293F" w14:textId="77777777" w:rsidR="00CA65DA" w:rsidRPr="00E92E9E" w:rsidRDefault="00CA65DA" w:rsidP="00CA65DA">
      <w:pPr>
        <w:rPr>
          <w:color w:val="FF0000"/>
        </w:rPr>
      </w:pPr>
      <w:r>
        <w:rPr>
          <w:rFonts w:hint="eastAsia"/>
          <w:color w:val="FF0000"/>
        </w:rPr>
        <w:t>PTS</w:t>
      </w:r>
      <w:r>
        <w:rPr>
          <w:rFonts w:hint="eastAsia"/>
          <w:color w:val="FF0000"/>
        </w:rPr>
        <w:t>调用</w:t>
      </w:r>
      <w:proofErr w:type="spellStart"/>
      <w:r>
        <w:rPr>
          <w:rFonts w:hint="eastAsia"/>
          <w:color w:val="FF0000"/>
        </w:rPr>
        <w:t>icore</w:t>
      </w:r>
      <w:proofErr w:type="spellEnd"/>
      <w:r>
        <w:rPr>
          <w:rFonts w:hint="eastAsia"/>
          <w:color w:val="FF0000"/>
        </w:rPr>
        <w:t>-claim</w:t>
      </w:r>
      <w:r>
        <w:rPr>
          <w:rFonts w:hint="eastAsia"/>
          <w:color w:val="FF0000"/>
        </w:rPr>
        <w:t>地址：</w:t>
      </w:r>
      <w:r w:rsidRPr="00CA65DA">
        <w:rPr>
          <w:color w:val="FF0000"/>
        </w:rPr>
        <w:t>/do</w:t>
      </w:r>
      <w:r w:rsidR="00921776" w:rsidRPr="00921776">
        <w:rPr>
          <w:color w:val="FF0000"/>
        </w:rPr>
        <w:t>/appsvr/app/inquire/interface/inquireAuctionService/receiveAuctionInfo</w:t>
      </w:r>
    </w:p>
    <w:p w14:paraId="62A92940" w14:textId="77777777" w:rsidR="0051294B" w:rsidRDefault="00AF16A6" w:rsidP="00F76EE4">
      <w:pPr>
        <w:pStyle w:val="3"/>
      </w:pPr>
      <w:bookmarkStart w:id="70" w:name="_Toc436935311"/>
      <w:r>
        <w:rPr>
          <w:rFonts w:hint="eastAsia"/>
        </w:rPr>
        <w:t>接口描述</w:t>
      </w:r>
      <w:bookmarkEnd w:id="70"/>
    </w:p>
    <w:tbl>
      <w:tblPr>
        <w:tblW w:w="907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016"/>
        <w:gridCol w:w="1276"/>
        <w:gridCol w:w="1701"/>
        <w:gridCol w:w="2811"/>
      </w:tblGrid>
      <w:tr w:rsidR="00AF16A6" w14:paraId="62A92946" w14:textId="77777777" w:rsidTr="007E4F20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41" w14:textId="77777777"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42" w14:textId="77777777"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43" w14:textId="77777777"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944" w14:textId="77777777"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45" w14:textId="77777777"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360E34" w14:paraId="62A9294C" w14:textId="77777777" w:rsidTr="007E4F20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47" w14:textId="77777777"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48" w14:textId="77777777"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49" w14:textId="77777777" w:rsidR="00360E34" w:rsidRPr="006B433A" w:rsidRDefault="00360E34" w:rsidP="003C6B3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94A" w14:textId="77777777" w:rsidR="00360E34" w:rsidRPr="007435BA" w:rsidRDefault="00360E34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4B" w14:textId="77777777" w:rsidR="00360E34" w:rsidRPr="001743D7" w:rsidRDefault="006C11D9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DF183B" w:rsidRPr="00BA0245" w14:paraId="62A92952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4D" w14:textId="77777777" w:rsidR="00DF183B" w:rsidRPr="00DF183B" w:rsidRDefault="00DF183B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4E" w14:textId="77777777" w:rsidR="00DF183B" w:rsidRPr="00AF16A6" w:rsidRDefault="00DF183B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4F" w14:textId="77777777" w:rsidR="00DF183B" w:rsidRPr="00AF16A6" w:rsidRDefault="00DF183B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950" w14:textId="77777777" w:rsidR="00DF183B" w:rsidRPr="00AF16A6" w:rsidRDefault="00DF183B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拍卖编号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51" w14:textId="77777777" w:rsidR="00DF183B" w:rsidRPr="00AF16A6" w:rsidRDefault="00DF183B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DF183B" w:rsidRPr="00BA0245" w14:paraId="62A92958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53" w14:textId="77777777" w:rsidR="00DF183B" w:rsidRPr="00DF183B" w:rsidRDefault="00DF183B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announcement</w:t>
            </w:r>
            <w:r w:rsidR="007E4F20">
              <w:rPr>
                <w:rFonts w:ascii="宋体" w:eastAsia="宋体" w:hAnsi="宋体" w:cs="Times New Roman" w:hint="eastAsia"/>
                <w:bCs/>
              </w:rPr>
              <w:t>Start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54" w14:textId="77777777" w:rsidR="00DF183B" w:rsidRPr="00AF16A6" w:rsidRDefault="00DF183B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55" w14:textId="77777777" w:rsidR="00DF183B" w:rsidRPr="00AF16A6" w:rsidRDefault="00DF183B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56" w14:textId="77777777" w:rsidR="00DF183B" w:rsidRPr="00AF16A6" w:rsidRDefault="00DF183B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拍卖公示</w:t>
            </w:r>
            <w:r w:rsidR="007E4F20">
              <w:rPr>
                <w:rFonts w:ascii="宋体" w:eastAsia="宋体" w:hAnsi="宋体" w:cs="Times New Roman" w:hint="eastAsia"/>
                <w:bCs/>
              </w:rPr>
              <w:t>开始</w:t>
            </w:r>
            <w:r w:rsidRPr="00AF16A6">
              <w:rPr>
                <w:rFonts w:ascii="宋体" w:eastAsia="宋体" w:hAnsi="宋体" w:cs="Times New Roman" w:hint="eastAsia"/>
                <w:bCs/>
              </w:rPr>
              <w:t>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57" w14:textId="77777777" w:rsidR="00DF183B" w:rsidRPr="00AF16A6" w:rsidRDefault="00D236F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14:paraId="62A9295E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59" w14:textId="77777777" w:rsidR="007E4F20" w:rsidRPr="00DF183B" w:rsidRDefault="007E4F20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announcement</w:t>
            </w:r>
            <w:r>
              <w:rPr>
                <w:rFonts w:ascii="宋体" w:eastAsia="宋体" w:hAnsi="宋体" w:cs="Times New Roman" w:hint="eastAsia"/>
                <w:bCs/>
              </w:rPr>
              <w:t>End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5A" w14:textId="77777777" w:rsidR="007E4F20" w:rsidRPr="00AF16A6" w:rsidRDefault="007E4F20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5B" w14:textId="77777777" w:rsidR="007E4F20" w:rsidRPr="00AF16A6" w:rsidRDefault="007E4F20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5C" w14:textId="77777777" w:rsidR="007E4F20" w:rsidRPr="00AF16A6" w:rsidRDefault="007E4F20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拍卖公示</w:t>
            </w:r>
            <w:r>
              <w:rPr>
                <w:rFonts w:ascii="宋体" w:eastAsia="宋体" w:hAnsi="宋体" w:cs="Times New Roman" w:hint="eastAsia"/>
                <w:bCs/>
              </w:rPr>
              <w:t>结束</w:t>
            </w:r>
            <w:r w:rsidRPr="00AF16A6">
              <w:rPr>
                <w:rFonts w:ascii="宋体" w:eastAsia="宋体" w:hAnsi="宋体" w:cs="Times New Roman" w:hint="eastAsia"/>
                <w:bCs/>
              </w:rPr>
              <w:t>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5D" w14:textId="77777777" w:rsidR="007E4F20" w:rsidRPr="00AF16A6" w:rsidRDefault="007E4F20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14:paraId="62A92964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5F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auction</w:t>
            </w:r>
            <w:r w:rsidRPr="00DF183B">
              <w:rPr>
                <w:rFonts w:ascii="宋体" w:eastAsia="宋体" w:hAnsi="宋体" w:cs="Times New Roman" w:hint="eastAsia"/>
                <w:bCs/>
              </w:rPr>
              <w:t>L</w:t>
            </w:r>
            <w:r w:rsidRPr="00DF183B">
              <w:rPr>
                <w:rFonts w:ascii="宋体" w:eastAsia="宋体" w:hAnsi="宋体" w:cs="Times New Roman"/>
                <w:bCs/>
              </w:rPr>
              <w:t>ocation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60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61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62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拍卖地点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63" w14:textId="77777777"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7E4F20" w:rsidRPr="00BA0245" w14:paraId="62A9296A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65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start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66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67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68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拍卖开始时间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69" w14:textId="77777777"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14:paraId="62A92970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6B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end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6C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6D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6E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拍卖结束时间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6F" w14:textId="77777777"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14:paraId="62A92976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71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auction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ype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72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73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74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拍卖形式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75" w14:textId="77777777" w:rsidR="007E4F20" w:rsidRPr="00AF16A6" w:rsidRDefault="0075355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1：现场拍卖，2：网络拍卖</w:t>
            </w:r>
          </w:p>
        </w:tc>
      </w:tr>
      <w:tr w:rsidR="007E4F20" w:rsidRPr="00BA0245" w14:paraId="62A9297C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77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is</w:t>
            </w:r>
            <w:r w:rsidRPr="00DF183B">
              <w:rPr>
                <w:rFonts w:ascii="宋体" w:eastAsia="宋体" w:hAnsi="宋体" w:cs="Times New Roman" w:hint="eastAsia"/>
                <w:bCs/>
              </w:rPr>
              <w:t>P</w:t>
            </w:r>
            <w:r w:rsidRPr="00DF183B">
              <w:rPr>
                <w:rFonts w:ascii="宋体" w:eastAsia="宋体" w:hAnsi="宋体" w:cs="Times New Roman"/>
                <w:bCs/>
              </w:rPr>
              <w:t>ass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78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79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7A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是否流拍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7B" w14:textId="77777777" w:rsidR="007E4F20" w:rsidRPr="00AF16A6" w:rsidRDefault="0075355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7E4F20" w:rsidRPr="00BA0245" w14:paraId="62A92982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7D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pass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imes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7E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7F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80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流拍次数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81" w14:textId="77777777"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7E4F20" w:rsidRPr="00BA0245" w14:paraId="62A92988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83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commissioned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84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85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86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接受委托时间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87" w14:textId="77777777"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14:paraId="62A9298E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89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transfer</w:t>
            </w:r>
            <w:r w:rsidRPr="00DF183B">
              <w:rPr>
                <w:rFonts w:ascii="宋体" w:eastAsia="宋体" w:hAnsi="宋体" w:cs="Times New Roman" w:hint="eastAsia"/>
                <w:bCs/>
              </w:rPr>
              <w:t>C</w:t>
            </w:r>
            <w:r w:rsidRPr="00DF183B">
              <w:rPr>
                <w:rFonts w:ascii="宋体" w:eastAsia="宋体" w:hAnsi="宋体" w:cs="Times New Roman"/>
                <w:bCs/>
              </w:rPr>
              <w:t>omplete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8A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8B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8C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是否完成过户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8D" w14:textId="77777777" w:rsidR="007E4F20" w:rsidRPr="00AF16A6" w:rsidRDefault="00753555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</w:tc>
      </w:tr>
      <w:tr w:rsidR="007E4F20" w:rsidRPr="00BA0245" w14:paraId="62A92994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8F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transfer</w:t>
            </w:r>
            <w:r w:rsidRPr="00DF183B">
              <w:rPr>
                <w:rFonts w:ascii="宋体" w:eastAsia="宋体" w:hAnsi="宋体" w:cs="Times New Roman" w:hint="eastAsia"/>
                <w:bCs/>
              </w:rPr>
              <w:t>R</w:t>
            </w:r>
            <w:r w:rsidRPr="00DF183B">
              <w:rPr>
                <w:rFonts w:ascii="宋体" w:eastAsia="宋体" w:hAnsi="宋体" w:cs="Times New Roman"/>
                <w:bCs/>
              </w:rPr>
              <w:t>equest</w:t>
            </w:r>
            <w:r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90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91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92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要求过户时间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93" w14:textId="77777777"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14:paraId="62A9299A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95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transfer</w:t>
            </w:r>
            <w:r w:rsidRPr="00DF183B">
              <w:rPr>
                <w:rFonts w:ascii="宋体" w:eastAsia="宋体" w:hAnsi="宋体" w:cs="Times New Roman" w:hint="eastAsia"/>
                <w:bCs/>
              </w:rPr>
              <w:t>R</w:t>
            </w:r>
            <w:r w:rsidRPr="00DF183B">
              <w:rPr>
                <w:rFonts w:ascii="宋体" w:eastAsia="宋体" w:hAnsi="宋体" w:cs="Times New Roman"/>
                <w:bCs/>
              </w:rPr>
              <w:t>eal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>
              <w:rPr>
                <w:rFonts w:ascii="宋体" w:eastAsia="宋体" w:hAnsi="宋体" w:cs="Times New Roman"/>
                <w:bCs/>
              </w:rPr>
              <w:t>ime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96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97" w14:textId="77777777" w:rsidR="007E4F20" w:rsidRPr="00AF16A6" w:rsidRDefault="00CD5C8F" w:rsidP="007419E1">
            <w:pPr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是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98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实际过户时间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99" w14:textId="77777777"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</w:p>
        </w:tc>
      </w:tr>
      <w:tr w:rsidR="007E4F20" w:rsidRPr="00BA0245" w14:paraId="62A929A0" w14:textId="77777777" w:rsidTr="007E4F20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9B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final</w:t>
            </w:r>
            <w:r w:rsidRPr="00DF183B">
              <w:rPr>
                <w:rFonts w:ascii="宋体" w:eastAsia="宋体" w:hAnsi="宋体" w:cs="Times New Roman" w:hint="eastAsia"/>
                <w:bCs/>
              </w:rPr>
              <w:t>P</w:t>
            </w:r>
            <w:r w:rsidRPr="00DF183B">
              <w:rPr>
                <w:rFonts w:ascii="宋体" w:eastAsia="宋体" w:hAnsi="宋体" w:cs="Times New Roman"/>
                <w:bCs/>
              </w:rPr>
              <w:t>rice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9C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9D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9E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拍卖成交价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9F" w14:textId="77777777"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7E4F20" w:rsidRPr="00BA0245" w14:paraId="62A929A6" w14:textId="77777777" w:rsidTr="00EE6AEF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A1" w14:textId="77777777" w:rsidR="007E4F20" w:rsidRPr="00DF183B" w:rsidRDefault="007E4F20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bid</w:t>
            </w:r>
            <w:r w:rsidRPr="00DF183B">
              <w:rPr>
                <w:rFonts w:ascii="宋体" w:eastAsia="宋体" w:hAnsi="宋体" w:cs="Times New Roman" w:hint="eastAsia"/>
                <w:bCs/>
              </w:rPr>
              <w:t>T</w:t>
            </w:r>
            <w:r w:rsidRPr="00DF183B">
              <w:rPr>
                <w:rFonts w:ascii="宋体" w:eastAsia="宋体" w:hAnsi="宋体" w:cs="Times New Roman"/>
                <w:bCs/>
              </w:rPr>
              <w:t>imes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A2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A3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A4" w14:textId="77777777" w:rsidR="007E4F20" w:rsidRPr="00AF16A6" w:rsidRDefault="007E4F20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出价次数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A5" w14:textId="77777777" w:rsidR="007E4F20" w:rsidRPr="00AF16A6" w:rsidRDefault="007E4F20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D44EAE" w:rsidRPr="00BA0245" w14:paraId="62A929AD" w14:textId="77777777" w:rsidTr="00EE6AEF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A7" w14:textId="77777777" w:rsidR="00D44EAE" w:rsidRPr="00DF183B" w:rsidRDefault="008A6648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Fonts w:ascii="宋体" w:eastAsia="宋体" w:hAnsi="宋体" w:cs="Times New Roman" w:hint="eastAsia"/>
                <w:bCs/>
              </w:rPr>
              <w:t>isApply</w:t>
            </w:r>
            <w:r w:rsidRPr="00AF16A6">
              <w:rPr>
                <w:rFonts w:ascii="宋体" w:eastAsia="宋体" w:hAnsi="宋体" w:cs="Times New Roman"/>
                <w:bCs/>
              </w:rPr>
              <w:t>Inquire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A8" w14:textId="77777777" w:rsidR="00D44EAE" w:rsidRPr="00AF16A6" w:rsidRDefault="00D44EAE" w:rsidP="007419E1">
            <w:pPr>
              <w:rPr>
                <w:rFonts w:ascii="宋体" w:eastAsia="宋体" w:hAnsi="宋体" w:cs="Times New Roman"/>
                <w:bCs/>
              </w:rPr>
            </w:pPr>
            <w:commentRangeStart w:id="71"/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A9" w14:textId="77777777" w:rsidR="00D44EAE" w:rsidRPr="00AF16A6" w:rsidRDefault="00D44EAE" w:rsidP="007419E1">
            <w:pPr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AA" w14:textId="77777777" w:rsidR="00D44EAE" w:rsidRPr="00AF16A6" w:rsidRDefault="00D44EAE" w:rsidP="00D44EAE">
            <w:pPr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是否申请询价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AB" w14:textId="77777777" w:rsidR="00D44EAE" w:rsidRDefault="00D44EAE" w:rsidP="007419E1">
            <w:pPr>
              <w:jc w:val="left"/>
              <w:rPr>
                <w:rFonts w:ascii="宋体" w:hAnsi="宋体" w:cs="Calibri"/>
                <w:color w:val="000000"/>
                <w:sz w:val="22"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Y：是，N：否</w:t>
            </w:r>
          </w:p>
          <w:p w14:paraId="62A929AC" w14:textId="77777777" w:rsidR="00D44EAE" w:rsidRPr="00AF16A6" w:rsidRDefault="00D44EAE" w:rsidP="00D44EAE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注：这期版本先加字段，不实现功能,拍卖公司默认传“N”</w:t>
            </w:r>
            <w:commentRangeEnd w:id="71"/>
            <w:r>
              <w:rPr>
                <w:rStyle w:val="ad"/>
              </w:rPr>
              <w:commentReference w:id="71"/>
            </w:r>
          </w:p>
        </w:tc>
      </w:tr>
      <w:tr w:rsidR="00A4395B" w:rsidRPr="00BA0245" w14:paraId="50E26DB0" w14:textId="77777777" w:rsidTr="00EE6AEF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B32B30" w14:textId="77777777" w:rsidR="00A4395B" w:rsidRPr="00DE757D" w:rsidRDefault="00A4395B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8CBC1D" w14:textId="77777777" w:rsidR="00A4395B" w:rsidRPr="00DE757D" w:rsidRDefault="00A4395B" w:rsidP="007419E1">
            <w:pPr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1958C3" w14:textId="77777777" w:rsidR="00A4395B" w:rsidRPr="00DE757D" w:rsidRDefault="00A4395B" w:rsidP="007419E1">
            <w:pPr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EFB78" w14:textId="7F020932" w:rsidR="00A4395B" w:rsidRPr="00DE757D" w:rsidRDefault="00A4395B" w:rsidP="00D44EAE">
            <w:pPr>
              <w:rPr>
                <w:rFonts w:ascii="宋体" w:eastAsia="宋体" w:hAnsi="宋体" w:cs="Times New Roman"/>
                <w:bCs/>
                <w:strike/>
              </w:rPr>
            </w:pPr>
            <w:r w:rsidRPr="00DE757D">
              <w:rPr>
                <w:rFonts w:ascii="宋体" w:eastAsia="宋体" w:hAnsi="宋体" w:cs="Times New Roman" w:hint="eastAsia"/>
                <w:bCs/>
                <w:strike/>
              </w:rPr>
              <w:t>拍卖款支付对象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20123" w14:textId="77777777" w:rsidR="00A4395B" w:rsidRPr="00DE757D" w:rsidRDefault="00A4395B" w:rsidP="007419E1">
            <w:pPr>
              <w:jc w:val="left"/>
              <w:rPr>
                <w:rFonts w:ascii="宋体" w:hAnsi="宋体" w:cs="Calibri"/>
                <w:strike/>
                <w:color w:val="000000"/>
                <w:sz w:val="22"/>
              </w:rPr>
            </w:pPr>
          </w:p>
        </w:tc>
      </w:tr>
      <w:tr w:rsidR="00A4395B" w:rsidRPr="00BA0245" w14:paraId="40021148" w14:textId="77777777" w:rsidTr="00EE6AEF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AFCEDA" w14:textId="77777777" w:rsidR="00A4395B" w:rsidRPr="00DE757D" w:rsidRDefault="00A4395B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9F320D" w14:textId="77777777" w:rsidR="00A4395B" w:rsidRPr="00DE757D" w:rsidRDefault="00A4395B" w:rsidP="007419E1">
            <w:pPr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4FE0AE" w14:textId="77777777" w:rsidR="00A4395B" w:rsidRPr="00DE757D" w:rsidRDefault="00A4395B" w:rsidP="007419E1">
            <w:pPr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69BE" w14:textId="4BBC1BBF" w:rsidR="00A4395B" w:rsidRPr="00DE757D" w:rsidRDefault="00A4395B" w:rsidP="00D44EAE">
            <w:pPr>
              <w:rPr>
                <w:rFonts w:ascii="宋体" w:eastAsia="宋体" w:hAnsi="宋体" w:cs="Times New Roman"/>
                <w:bCs/>
                <w:strike/>
              </w:rPr>
            </w:pPr>
            <w:r w:rsidRPr="00DE757D">
              <w:rPr>
                <w:rFonts w:ascii="宋体" w:eastAsia="宋体" w:hAnsi="宋体" w:cs="Times New Roman" w:hint="eastAsia"/>
                <w:bCs/>
                <w:strike/>
              </w:rPr>
              <w:t>拍卖款是否支付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4ABDD" w14:textId="77777777" w:rsidR="00A4395B" w:rsidRPr="00DE757D" w:rsidRDefault="00A4395B" w:rsidP="007419E1">
            <w:pPr>
              <w:jc w:val="left"/>
              <w:rPr>
                <w:rFonts w:ascii="宋体" w:hAnsi="宋体" w:cs="Calibri"/>
                <w:strike/>
                <w:color w:val="000000"/>
                <w:sz w:val="22"/>
              </w:rPr>
            </w:pPr>
          </w:p>
        </w:tc>
      </w:tr>
      <w:tr w:rsidR="00A4395B" w:rsidRPr="00BA0245" w14:paraId="3FC43605" w14:textId="77777777" w:rsidTr="00EE6AEF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D3570" w14:textId="77777777" w:rsidR="00A4395B" w:rsidRPr="00DE757D" w:rsidRDefault="00A4395B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780612" w14:textId="77777777" w:rsidR="00A4395B" w:rsidRPr="00DE757D" w:rsidRDefault="00A4395B" w:rsidP="007419E1">
            <w:pPr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8DA819" w14:textId="77777777" w:rsidR="00A4395B" w:rsidRPr="00DE757D" w:rsidRDefault="00A4395B" w:rsidP="007419E1">
            <w:pPr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68C77" w14:textId="43B61C6B" w:rsidR="00A4395B" w:rsidRPr="00DE757D" w:rsidRDefault="00A4395B" w:rsidP="00D44EAE">
            <w:pPr>
              <w:rPr>
                <w:rFonts w:ascii="宋体" w:eastAsia="宋体" w:hAnsi="宋体" w:cs="Times New Roman"/>
                <w:bCs/>
                <w:strike/>
              </w:rPr>
            </w:pPr>
            <w:r w:rsidRPr="00DE757D">
              <w:rPr>
                <w:rFonts w:ascii="宋体" w:eastAsia="宋体" w:hAnsi="宋体" w:cs="Times New Roman" w:hint="eastAsia"/>
                <w:bCs/>
                <w:strike/>
              </w:rPr>
              <w:t>保证金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792B7" w14:textId="77777777" w:rsidR="00A4395B" w:rsidRPr="00DE757D" w:rsidRDefault="00A4395B" w:rsidP="007419E1">
            <w:pPr>
              <w:jc w:val="left"/>
              <w:rPr>
                <w:rFonts w:ascii="宋体" w:hAnsi="宋体" w:cs="Calibri"/>
                <w:strike/>
                <w:color w:val="000000"/>
                <w:sz w:val="22"/>
              </w:rPr>
            </w:pPr>
          </w:p>
        </w:tc>
      </w:tr>
      <w:tr w:rsidR="00A4395B" w:rsidRPr="00BA0245" w14:paraId="07796D43" w14:textId="77777777" w:rsidTr="00EE6AEF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5F6FB" w14:textId="77777777" w:rsidR="00A4395B" w:rsidRPr="00DE757D" w:rsidRDefault="00A4395B" w:rsidP="00DF183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50CB35" w14:textId="77777777" w:rsidR="00A4395B" w:rsidRPr="00DE757D" w:rsidRDefault="00A4395B" w:rsidP="007419E1">
            <w:pPr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089CB" w14:textId="77777777" w:rsidR="00A4395B" w:rsidRPr="00DE757D" w:rsidRDefault="00A4395B" w:rsidP="007419E1">
            <w:pPr>
              <w:rPr>
                <w:rFonts w:ascii="宋体" w:eastAsia="宋体" w:hAnsi="宋体" w:cs="Times New Roman"/>
                <w:bCs/>
                <w:strike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0CE9" w14:textId="7D524E50" w:rsidR="00A4395B" w:rsidRPr="00DE757D" w:rsidRDefault="00A4395B" w:rsidP="00D44EAE">
            <w:pPr>
              <w:rPr>
                <w:rFonts w:ascii="宋体" w:eastAsia="宋体" w:hAnsi="宋体" w:cs="Times New Roman"/>
                <w:bCs/>
                <w:strike/>
              </w:rPr>
            </w:pPr>
            <w:r w:rsidRPr="00DE757D">
              <w:rPr>
                <w:rFonts w:ascii="宋体" w:eastAsia="宋体" w:hAnsi="宋体" w:cs="Times New Roman" w:hint="eastAsia"/>
                <w:bCs/>
                <w:strike/>
              </w:rPr>
              <w:t>保证金是否支付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30A28" w14:textId="77777777" w:rsidR="00A4395B" w:rsidRPr="00DE757D" w:rsidRDefault="00A4395B" w:rsidP="007419E1">
            <w:pPr>
              <w:jc w:val="left"/>
              <w:rPr>
                <w:rFonts w:ascii="宋体" w:hAnsi="宋体" w:cs="Calibri"/>
                <w:strike/>
                <w:color w:val="000000"/>
                <w:sz w:val="22"/>
              </w:rPr>
            </w:pPr>
          </w:p>
        </w:tc>
      </w:tr>
      <w:tr w:rsidR="00EE6AEF" w:rsidRPr="00BA0245" w14:paraId="62A929B3" w14:textId="77777777" w:rsidTr="00A4395B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AE" w14:textId="77777777" w:rsidR="00EE6AEF" w:rsidRPr="00DF183B" w:rsidRDefault="00EE6AEF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284B8F">
              <w:rPr>
                <w:sz w:val="24"/>
              </w:rPr>
              <w:t>biddersList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AF" w14:textId="77777777" w:rsidR="00EE6AEF" w:rsidRPr="00AF16A6" w:rsidRDefault="00EE6AEF" w:rsidP="003C6B3C">
            <w:pPr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List&lt;Ob</w:t>
            </w:r>
            <w:r>
              <w:rPr>
                <w:rFonts w:ascii="宋体" w:eastAsia="宋体" w:hAnsi="宋体" w:cs="Times New Roman" w:hint="eastAsia"/>
                <w:bCs/>
              </w:rPr>
              <w:lastRenderedPageBreak/>
              <w:t>ject&gt;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B0" w14:textId="77777777" w:rsidR="00EE6AEF" w:rsidRPr="00AF16A6" w:rsidRDefault="00EE6AE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lastRenderedPageBreak/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B1" w14:textId="77777777" w:rsidR="00EE6AEF" w:rsidRPr="00AF16A6" w:rsidRDefault="00EE6AEF" w:rsidP="003C6B3C">
            <w:pPr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eastAsia="宋体" w:hAnsi="宋体" w:cs="Times New Roman" w:hint="eastAsia"/>
                <w:bCs/>
              </w:rPr>
              <w:t>出价人信息列表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B2" w14:textId="77777777" w:rsidR="00EE6AEF" w:rsidRPr="00AF16A6" w:rsidRDefault="00EE6AEF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D24CA4" w:rsidRPr="00BA0245" w14:paraId="559886CB" w14:textId="77777777" w:rsidTr="00A4395B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561F88" w14:textId="3EE10467" w:rsidR="00D24CA4" w:rsidRPr="00511E58" w:rsidRDefault="00776DBC" w:rsidP="00D24CA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ins w:id="72" w:author="刘泽圆" w:date="2017-01-20T14:29:00Z">
              <w:r>
                <w:rPr>
                  <w:rFonts w:asciiTheme="minorEastAsia" w:hAnsiTheme="minorEastAsia"/>
                  <w:szCs w:val="21"/>
                </w:rPr>
                <w:lastRenderedPageBreak/>
                <w:t>isPayFirstPrice</w:t>
              </w:r>
            </w:ins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046020" w14:textId="3F00FA11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73" w:author="刘泽圆" w:date="2017-01-20T14:18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E87C8D" w14:textId="16FE6BC4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74" w:author="刘泽圆" w:date="2017-01-20T14:19:00Z">
              <w:r w:rsidRPr="00511E58">
                <w:rPr>
                  <w:rFonts w:asciiTheme="minorEastAsia" w:hAnsiTheme="minorEastAsia" w:cs="Times New Roman" w:hint="eastAsia"/>
                  <w:bCs/>
                  <w:szCs w:val="21"/>
                </w:rPr>
                <w:t>否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EE74C" w14:textId="51DE388B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75" w:author="刘泽圆" w:date="2017-01-20T14:19:00Z">
              <w:r w:rsidRPr="00511E58">
                <w:rPr>
                  <w:rFonts w:asciiTheme="minorEastAsia" w:hAnsiTheme="minorEastAsia" w:hint="eastAsia"/>
                  <w:bCs/>
                  <w:szCs w:val="21"/>
                </w:rPr>
                <w:t>首款是否支付</w:t>
              </w:r>
            </w:ins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FBF951" w14:textId="6A23E21C" w:rsidR="00D24CA4" w:rsidRPr="00511E58" w:rsidRDefault="00D24CA4" w:rsidP="00D24CA4">
            <w:pPr>
              <w:jc w:val="left"/>
              <w:rPr>
                <w:rFonts w:asciiTheme="minorEastAsia" w:hAnsiTheme="minorEastAsia" w:cs="Times New Roman"/>
                <w:bCs/>
                <w:szCs w:val="21"/>
              </w:rPr>
            </w:pPr>
            <w:ins w:id="76" w:author="刘泽圆" w:date="2017-01-20T14:17:00Z">
              <w:r>
                <w:rPr>
                  <w:rFonts w:ascii="宋体" w:hAnsi="宋体" w:cs="Calibri" w:hint="eastAsia"/>
                  <w:color w:val="000000"/>
                  <w:sz w:val="22"/>
                </w:rPr>
                <w:t>Y：是，N：否</w:t>
              </w:r>
            </w:ins>
          </w:p>
        </w:tc>
      </w:tr>
      <w:tr w:rsidR="00D24CA4" w:rsidRPr="00BA0245" w14:paraId="1478C095" w14:textId="77777777" w:rsidTr="00A4395B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65A8CB" w14:textId="79C7A85F" w:rsidR="00D24CA4" w:rsidRPr="00511E58" w:rsidRDefault="00C5125F" w:rsidP="00C5125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ins w:id="77" w:author="刘泽圆" w:date="2017-01-20T14:30:00Z">
              <w:r>
                <w:rPr>
                  <w:rFonts w:asciiTheme="minorEastAsia" w:hAnsiTheme="minorEastAsia"/>
                  <w:szCs w:val="21"/>
                </w:rPr>
                <w:t>f</w:t>
              </w:r>
              <w:r w:rsidR="00705A06">
                <w:rPr>
                  <w:rFonts w:asciiTheme="minorEastAsia" w:hAnsiTheme="minorEastAsia"/>
                  <w:szCs w:val="21"/>
                </w:rPr>
                <w:t>irstPrice</w:t>
              </w:r>
            </w:ins>
            <w:ins w:id="78" w:author="刘泽圆" w:date="2017-01-22T16:22:00Z">
              <w:r>
                <w:rPr>
                  <w:rFonts w:asciiTheme="minorEastAsia" w:hAnsiTheme="minorEastAsia"/>
                  <w:szCs w:val="21"/>
                </w:rPr>
                <w:t>Pay</w:t>
              </w:r>
            </w:ins>
            <w:ins w:id="79" w:author="刘泽圆" w:date="2017-01-20T14:30:00Z">
              <w:r w:rsidR="00705A06">
                <w:rPr>
                  <w:rFonts w:asciiTheme="minorEastAsia" w:hAnsiTheme="minorEastAsia"/>
                  <w:szCs w:val="21"/>
                </w:rPr>
                <w:t>Date</w:t>
              </w:r>
            </w:ins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096916" w14:textId="2349B29E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80" w:author="刘泽圆" w:date="2017-01-20T14:18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1135B4" w14:textId="72C07637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81" w:author="刘泽圆" w:date="2017-01-20T14:19:00Z">
              <w:r w:rsidRPr="00511E58">
                <w:rPr>
                  <w:rFonts w:asciiTheme="minorEastAsia" w:hAnsiTheme="minorEastAsia" w:cs="Times New Roman" w:hint="eastAsia"/>
                  <w:bCs/>
                  <w:szCs w:val="21"/>
                </w:rPr>
                <w:t>是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60385" w14:textId="7EC7344B" w:rsidR="00D24CA4" w:rsidRPr="00511E58" w:rsidRDefault="00D24CA4" w:rsidP="00D24CA4">
            <w:pPr>
              <w:rPr>
                <w:rFonts w:asciiTheme="minorEastAsia" w:hAnsiTheme="minorEastAsia"/>
                <w:bCs/>
                <w:szCs w:val="21"/>
              </w:rPr>
            </w:pPr>
            <w:ins w:id="82" w:author="刘泽圆" w:date="2017-01-20T14:19:00Z">
              <w:r w:rsidRPr="00511E58">
                <w:rPr>
                  <w:rFonts w:asciiTheme="minorEastAsia" w:hAnsiTheme="minorEastAsia" w:hint="eastAsia"/>
                  <w:bCs/>
                  <w:noProof/>
                  <w:szCs w:val="21"/>
                </w:rPr>
                <w:t>首款支付时间</w:t>
              </w:r>
            </w:ins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01E9F1" w14:textId="537D8654" w:rsidR="00D24CA4" w:rsidRPr="00511E58" w:rsidRDefault="00D24CA4" w:rsidP="00D24CA4">
            <w:pPr>
              <w:jc w:val="left"/>
              <w:rPr>
                <w:rFonts w:asciiTheme="minorEastAsia" w:hAnsiTheme="minorEastAsia" w:cs="Times New Roman"/>
                <w:bCs/>
                <w:szCs w:val="21"/>
              </w:rPr>
            </w:pPr>
            <w:ins w:id="83" w:author="刘泽圆" w:date="2017-01-20T14:18:00Z">
              <w:r>
                <w:rPr>
                  <w:rFonts w:ascii="宋体" w:hAnsi="宋体" w:cs="Calibri" w:hint="eastAsia"/>
                  <w:color w:val="000000"/>
                  <w:sz w:val="22"/>
                </w:rPr>
                <w:t>时间</w:t>
              </w:r>
            </w:ins>
            <w:ins w:id="84" w:author="刘泽圆" w:date="2017-01-20T14:17:00Z">
              <w:r>
                <w:rPr>
                  <w:rFonts w:ascii="宋体" w:hAnsi="宋体" w:cs="Calibri" w:hint="eastAsia"/>
                  <w:color w:val="000000"/>
                  <w:sz w:val="22"/>
                </w:rPr>
                <w:t>格式：YYYY-MM-DD HH24:MI:SS</w:t>
              </w:r>
            </w:ins>
          </w:p>
        </w:tc>
      </w:tr>
      <w:tr w:rsidR="00D24CA4" w:rsidRPr="00BA0245" w14:paraId="3B5030B6" w14:textId="77777777" w:rsidTr="00A4395B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29798E" w14:textId="5567EAA0" w:rsidR="00D24CA4" w:rsidRPr="00511E58" w:rsidRDefault="00705A06" w:rsidP="00D24CA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ins w:id="85" w:author="刘泽圆" w:date="2017-01-20T14:31:00Z">
              <w:r>
                <w:rPr>
                  <w:rFonts w:asciiTheme="minorEastAsia" w:hAnsiTheme="minorEastAsia" w:hint="eastAsia"/>
                  <w:szCs w:val="21"/>
                </w:rPr>
                <w:t>p</w:t>
              </w:r>
              <w:r>
                <w:rPr>
                  <w:rFonts w:asciiTheme="minorEastAsia" w:hAnsiTheme="minorEastAsia"/>
                  <w:szCs w:val="21"/>
                </w:rPr>
                <w:t>remiumPrice</w:t>
              </w:r>
            </w:ins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292B55" w14:textId="022C7ED3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86" w:author="刘泽圆" w:date="2017-01-20T14:18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02131" w14:textId="7C0F4FD1" w:rsidR="00D24CA4" w:rsidRPr="00511E58" w:rsidRDefault="00E315F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87" w:author="刘泽圆" w:date="2017-01-20T15:03:00Z">
              <w:r>
                <w:rPr>
                  <w:rFonts w:asciiTheme="minorEastAsia" w:hAnsiTheme="minorEastAsia" w:cs="Times New Roman" w:hint="eastAsia"/>
                  <w:bCs/>
                  <w:szCs w:val="21"/>
                </w:rPr>
                <w:t>否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608F3" w14:textId="77BA1EAB" w:rsidR="00D24CA4" w:rsidRPr="00511E58" w:rsidRDefault="00D24CA4" w:rsidP="00D24CA4">
            <w:pPr>
              <w:rPr>
                <w:rFonts w:asciiTheme="minorEastAsia" w:hAnsiTheme="minorEastAsia"/>
                <w:bCs/>
                <w:szCs w:val="21"/>
              </w:rPr>
            </w:pPr>
            <w:ins w:id="88" w:author="刘泽圆" w:date="2017-01-20T14:19:00Z">
              <w:r w:rsidRPr="00511E58">
                <w:rPr>
                  <w:rFonts w:asciiTheme="minorEastAsia" w:hAnsiTheme="minorEastAsia" w:hint="eastAsia"/>
                  <w:bCs/>
                  <w:noProof/>
                  <w:szCs w:val="21"/>
                </w:rPr>
                <w:t>溢价金额</w:t>
              </w:r>
            </w:ins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23C4D" w14:textId="5AB64CA4" w:rsidR="00D24CA4" w:rsidRPr="00511E58" w:rsidRDefault="00D24CA4" w:rsidP="00D24CA4">
            <w:pPr>
              <w:jc w:val="left"/>
              <w:rPr>
                <w:rFonts w:asciiTheme="minorEastAsia" w:hAnsiTheme="minorEastAsia" w:cs="Times New Roman"/>
                <w:bCs/>
                <w:szCs w:val="21"/>
              </w:rPr>
            </w:pPr>
            <w:ins w:id="89" w:author="刘泽圆" w:date="2017-01-20T14:17:00Z">
              <w:r w:rsidRPr="00675A0D">
                <w:rPr>
                  <w:rFonts w:ascii="宋体" w:eastAsia="宋体" w:hAnsi="宋体" w:cs="Times New Roman" w:hint="eastAsia"/>
                  <w:bCs/>
                </w:rPr>
                <w:t>溢价金额=最终拍卖价格-保留价</w:t>
              </w:r>
            </w:ins>
          </w:p>
        </w:tc>
      </w:tr>
      <w:tr w:rsidR="00D24CA4" w:rsidRPr="00BA0245" w14:paraId="36848538" w14:textId="77777777" w:rsidTr="00A4395B">
        <w:trPr>
          <w:trHeight w:val="228"/>
          <w:ins w:id="90" w:author="刘泽圆" w:date="2017-01-20T14:18:00Z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9BF1E8" w14:textId="4FA46689" w:rsidR="00705A06" w:rsidRPr="00511E58" w:rsidRDefault="00705A06" w:rsidP="00D24CA4">
            <w:pPr>
              <w:autoSpaceDE w:val="0"/>
              <w:autoSpaceDN w:val="0"/>
              <w:adjustRightInd w:val="0"/>
              <w:jc w:val="left"/>
              <w:rPr>
                <w:ins w:id="91" w:author="刘泽圆" w:date="2017-01-20T14:18:00Z"/>
                <w:rFonts w:asciiTheme="minorEastAsia" w:hAnsiTheme="minorEastAsia"/>
                <w:szCs w:val="21"/>
              </w:rPr>
            </w:pPr>
            <w:proofErr w:type="spellStart"/>
            <w:ins w:id="92" w:author="刘泽圆" w:date="2017-01-20T14:31:00Z">
              <w:r>
                <w:rPr>
                  <w:rFonts w:asciiTheme="minorEastAsia" w:hAnsiTheme="minorEastAsia"/>
                  <w:szCs w:val="21"/>
                </w:rPr>
                <w:t>isPayPremium</w:t>
              </w:r>
            </w:ins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C41D3" w14:textId="59C701D1" w:rsidR="00D24CA4" w:rsidRPr="00511E58" w:rsidRDefault="00D24CA4" w:rsidP="00D24CA4">
            <w:pPr>
              <w:rPr>
                <w:ins w:id="93" w:author="刘泽圆" w:date="2017-01-20T14:18:00Z"/>
                <w:rFonts w:asciiTheme="minorEastAsia" w:hAnsiTheme="minorEastAsia" w:cs="Times New Roman"/>
                <w:bCs/>
                <w:szCs w:val="21"/>
              </w:rPr>
            </w:pPr>
            <w:ins w:id="94" w:author="刘泽圆" w:date="2017-01-20T14:18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960EE6" w14:textId="350489EC" w:rsidR="00D24CA4" w:rsidRPr="00511E58" w:rsidRDefault="00E42E90" w:rsidP="00D24CA4">
            <w:pPr>
              <w:rPr>
                <w:ins w:id="95" w:author="刘泽圆" w:date="2017-01-20T14:18:00Z"/>
                <w:rFonts w:asciiTheme="minorEastAsia" w:hAnsiTheme="minorEastAsia" w:cs="Times New Roman"/>
                <w:bCs/>
                <w:szCs w:val="21"/>
              </w:rPr>
            </w:pPr>
            <w:ins w:id="96" w:author="刘泽圆" w:date="2017-01-20T14:20:00Z">
              <w:r w:rsidRPr="00511E58">
                <w:rPr>
                  <w:rFonts w:asciiTheme="minorEastAsia" w:hAnsiTheme="minorEastAsia" w:cs="Times New Roman" w:hint="eastAsia"/>
                  <w:bCs/>
                  <w:szCs w:val="21"/>
                </w:rPr>
                <w:t>否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65FD4" w14:textId="11AFD64F" w:rsidR="00D24CA4" w:rsidRPr="00511E58" w:rsidRDefault="00D24CA4" w:rsidP="00D24CA4">
            <w:pPr>
              <w:rPr>
                <w:ins w:id="97" w:author="刘泽圆" w:date="2017-01-20T14:18:00Z"/>
                <w:rFonts w:asciiTheme="minorEastAsia" w:hAnsiTheme="minorEastAsia"/>
                <w:bCs/>
                <w:noProof/>
                <w:szCs w:val="21"/>
              </w:rPr>
            </w:pPr>
            <w:ins w:id="98" w:author="刘泽圆" w:date="2017-01-20T14:19:00Z">
              <w:r w:rsidRPr="00675A0D">
                <w:rPr>
                  <w:rFonts w:ascii="宋体" w:eastAsia="宋体" w:hAnsi="宋体" w:cs="Times New Roman" w:hint="eastAsia"/>
                  <w:bCs/>
                </w:rPr>
                <w:t>溢价是否支付</w:t>
              </w:r>
            </w:ins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570C6D" w14:textId="1FB273F5" w:rsidR="00D24CA4" w:rsidRDefault="00D24CA4" w:rsidP="00D24CA4">
            <w:pPr>
              <w:jc w:val="left"/>
              <w:rPr>
                <w:ins w:id="99" w:author="刘泽圆" w:date="2017-01-20T14:18:00Z"/>
                <w:rFonts w:ascii="宋体" w:eastAsia="宋体" w:hAnsi="宋体" w:cs="Times New Roman"/>
                <w:bCs/>
              </w:rPr>
            </w:pPr>
            <w:ins w:id="100" w:author="刘泽圆" w:date="2017-01-20T14:18:00Z">
              <w:r>
                <w:rPr>
                  <w:rFonts w:ascii="宋体" w:hAnsi="宋体" w:cs="Calibri" w:hint="eastAsia"/>
                  <w:color w:val="000000"/>
                  <w:sz w:val="22"/>
                </w:rPr>
                <w:t>Y：是，N：否，</w:t>
              </w:r>
              <w:r w:rsidRPr="00675A0D">
                <w:rPr>
                  <w:rFonts w:ascii="宋体" w:hAnsi="宋体" w:cs="Calibri" w:hint="eastAsia"/>
                  <w:color w:val="000000"/>
                  <w:sz w:val="22"/>
                </w:rPr>
                <w:t>当溢价金额大于0时，若选”是”，溢价金额支付时间必填。若选“否”，系统提示“请先支付溢价金额”，且点击提交时发送不了。</w:t>
              </w:r>
            </w:ins>
          </w:p>
        </w:tc>
      </w:tr>
      <w:tr w:rsidR="00D24CA4" w:rsidRPr="00BA0245" w14:paraId="6FA03922" w14:textId="77777777" w:rsidTr="00A4395B">
        <w:trPr>
          <w:trHeight w:val="228"/>
          <w:ins w:id="101" w:author="刘泽圆" w:date="2017-01-20T14:18:00Z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690CAE" w14:textId="345DB13C" w:rsidR="00705A06" w:rsidRDefault="00705A06" w:rsidP="00C5125F">
            <w:pPr>
              <w:autoSpaceDE w:val="0"/>
              <w:autoSpaceDN w:val="0"/>
              <w:adjustRightInd w:val="0"/>
              <w:jc w:val="left"/>
              <w:rPr>
                <w:ins w:id="102" w:author="刘泽圆" w:date="2017-01-20T14:18:00Z"/>
                <w:rFonts w:asciiTheme="minorEastAsia" w:hAnsiTheme="minorEastAsia"/>
                <w:szCs w:val="21"/>
              </w:rPr>
            </w:pPr>
            <w:proofErr w:type="spellStart"/>
            <w:ins w:id="103" w:author="刘泽圆" w:date="2017-01-20T14:31:00Z">
              <w:r>
                <w:rPr>
                  <w:rFonts w:asciiTheme="minorEastAsia" w:hAnsiTheme="minorEastAsia"/>
                  <w:szCs w:val="21"/>
                </w:rPr>
                <w:t>premium</w:t>
              </w:r>
            </w:ins>
            <w:ins w:id="104" w:author="刘泽圆" w:date="2017-01-22T16:22:00Z">
              <w:r w:rsidR="00C5125F">
                <w:rPr>
                  <w:rFonts w:asciiTheme="minorEastAsia" w:hAnsiTheme="minorEastAsia"/>
                  <w:szCs w:val="21"/>
                </w:rPr>
                <w:t>Pay</w:t>
              </w:r>
            </w:ins>
            <w:ins w:id="105" w:author="刘泽圆" w:date="2017-01-20T14:31:00Z">
              <w:r>
                <w:rPr>
                  <w:rFonts w:asciiTheme="minorEastAsia" w:hAnsiTheme="minorEastAsia"/>
                  <w:szCs w:val="21"/>
                </w:rPr>
                <w:t>Date</w:t>
              </w:r>
            </w:ins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186AD8" w14:textId="4D9316CA" w:rsidR="00D24CA4" w:rsidRPr="00511E58" w:rsidRDefault="00D24CA4" w:rsidP="00D24CA4">
            <w:pPr>
              <w:rPr>
                <w:ins w:id="106" w:author="刘泽圆" w:date="2017-01-20T14:18:00Z"/>
                <w:rFonts w:asciiTheme="minorEastAsia" w:hAnsiTheme="minorEastAsia" w:cs="Times New Roman"/>
                <w:bCs/>
                <w:szCs w:val="21"/>
              </w:rPr>
            </w:pPr>
            <w:ins w:id="107" w:author="刘泽圆" w:date="2017-01-20T14:18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C7AF38" w14:textId="790D184A" w:rsidR="00D24CA4" w:rsidRPr="00511E58" w:rsidRDefault="00BD3C5A" w:rsidP="00D24CA4">
            <w:pPr>
              <w:rPr>
                <w:ins w:id="108" w:author="刘泽圆" w:date="2017-01-20T14:18:00Z"/>
                <w:rFonts w:asciiTheme="minorEastAsia" w:hAnsiTheme="minorEastAsia" w:cs="Times New Roman"/>
                <w:bCs/>
                <w:szCs w:val="21"/>
              </w:rPr>
            </w:pPr>
            <w:ins w:id="109" w:author="刘泽圆" w:date="2017-01-20T14:23:00Z">
              <w:r w:rsidRPr="00511E58">
                <w:rPr>
                  <w:rFonts w:asciiTheme="minorEastAsia" w:hAnsiTheme="minorEastAsia" w:cs="Times New Roman" w:hint="eastAsia"/>
                  <w:bCs/>
                  <w:szCs w:val="21"/>
                </w:rPr>
                <w:t>是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9CD83" w14:textId="419E84A5" w:rsidR="00D24CA4" w:rsidRPr="00511E58" w:rsidRDefault="00D24CA4" w:rsidP="00D24CA4">
            <w:pPr>
              <w:rPr>
                <w:ins w:id="110" w:author="刘泽圆" w:date="2017-01-20T14:18:00Z"/>
                <w:rFonts w:asciiTheme="minorEastAsia" w:hAnsiTheme="minorEastAsia"/>
                <w:bCs/>
                <w:noProof/>
                <w:szCs w:val="21"/>
              </w:rPr>
            </w:pPr>
            <w:ins w:id="111" w:author="刘泽圆" w:date="2017-01-20T14:19:00Z">
              <w:r w:rsidRPr="00EA09B0">
                <w:rPr>
                  <w:rFonts w:ascii="宋体" w:eastAsia="宋体" w:hAnsi="宋体" w:cs="Times New Roman" w:hint="eastAsia"/>
                  <w:bCs/>
                </w:rPr>
                <w:t>溢价支付时间</w:t>
              </w:r>
            </w:ins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DF016" w14:textId="037C5570" w:rsidR="00D24CA4" w:rsidRDefault="00D24CA4" w:rsidP="00D24CA4">
            <w:pPr>
              <w:jc w:val="left"/>
              <w:rPr>
                <w:ins w:id="112" w:author="刘泽圆" w:date="2017-01-20T14:18:00Z"/>
                <w:rFonts w:ascii="宋体" w:eastAsia="宋体" w:hAnsi="宋体" w:cs="Times New Roman"/>
                <w:bCs/>
              </w:rPr>
            </w:pPr>
            <w:ins w:id="113" w:author="刘泽圆" w:date="2017-01-20T14:18:00Z">
              <w:r>
                <w:rPr>
                  <w:rFonts w:ascii="宋体" w:hAnsi="宋体" w:cs="Calibri" w:hint="eastAsia"/>
                  <w:color w:val="000000"/>
                  <w:sz w:val="22"/>
                </w:rPr>
                <w:t>时间格式：YYYY-MM-DD HH24:MI:SS</w:t>
              </w:r>
            </w:ins>
          </w:p>
        </w:tc>
      </w:tr>
      <w:tr w:rsidR="00D24CA4" w:rsidRPr="00BA0245" w14:paraId="7EC70100" w14:textId="77777777" w:rsidTr="00A4395B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FEBB02" w14:textId="1FE1700D" w:rsidR="00705A06" w:rsidRPr="00511E58" w:rsidRDefault="00C534AF" w:rsidP="00C2359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ins w:id="114" w:author="Localadmin" w:date="2017-02-15T17:12:00Z">
              <w:r w:rsidRPr="00C534AF">
                <w:rPr>
                  <w:rFonts w:ascii="等线" w:eastAsia="等线"/>
                  <w:color w:val="FF0000"/>
                </w:rPr>
                <w:t>competeNum</w:t>
              </w:r>
            </w:ins>
            <w:proofErr w:type="spellEnd"/>
            <w:ins w:id="115" w:author="刘泽圆" w:date="2017-01-20T14:32:00Z">
              <w:del w:id="116" w:author="Localadmin" w:date="2017-02-23T14:10:00Z">
                <w:r w:rsidR="00705A06" w:rsidDel="00C2359A">
                  <w:rPr>
                    <w:rFonts w:asciiTheme="minorEastAsia" w:hAnsiTheme="minorEastAsia"/>
                    <w:szCs w:val="21"/>
                  </w:rPr>
                  <w:delText>competeCount</w:delText>
                </w:r>
              </w:del>
            </w:ins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5927A0" w14:textId="7ED22207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117" w:author="刘泽圆" w:date="2017-01-20T14:18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51EE2F" w14:textId="68FE75ED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118" w:author="刘泽圆" w:date="2017-01-20T14:19:00Z">
              <w:r w:rsidRPr="00511E58">
                <w:rPr>
                  <w:rFonts w:asciiTheme="minorEastAsia" w:hAnsiTheme="minorEastAsia" w:cs="Times New Roman" w:hint="eastAsia"/>
                  <w:bCs/>
                  <w:szCs w:val="21"/>
                </w:rPr>
                <w:t>否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B3860" w14:textId="7CA48F59" w:rsidR="00D24CA4" w:rsidRPr="00511E58" w:rsidRDefault="00D24CA4" w:rsidP="00D24CA4">
            <w:pPr>
              <w:rPr>
                <w:rFonts w:asciiTheme="minorEastAsia" w:hAnsiTheme="minorEastAsia"/>
                <w:bCs/>
                <w:noProof/>
                <w:szCs w:val="21"/>
              </w:rPr>
            </w:pPr>
            <w:ins w:id="119" w:author="刘泽圆" w:date="2017-01-20T14:19:00Z">
              <w:r w:rsidRPr="00511E58">
                <w:rPr>
                  <w:rFonts w:asciiTheme="minorEastAsia" w:hAnsiTheme="minorEastAsia" w:hint="eastAsia"/>
                  <w:bCs/>
                  <w:noProof/>
                  <w:szCs w:val="21"/>
                </w:rPr>
                <w:t>参拍人数</w:t>
              </w:r>
            </w:ins>
            <w:bookmarkStart w:id="120" w:name="_GoBack"/>
            <w:bookmarkEnd w:id="120"/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1E704C" w14:textId="77777777" w:rsidR="00D24CA4" w:rsidRPr="00511E58" w:rsidRDefault="00D24CA4" w:rsidP="00D24CA4">
            <w:pPr>
              <w:jc w:val="left"/>
              <w:rPr>
                <w:rFonts w:asciiTheme="minorEastAsia" w:hAnsiTheme="minorEastAsia" w:cs="Times New Roman"/>
                <w:bCs/>
                <w:szCs w:val="21"/>
              </w:rPr>
            </w:pPr>
          </w:p>
        </w:tc>
      </w:tr>
      <w:tr w:rsidR="00D24CA4" w:rsidRPr="00BA0245" w14:paraId="6AF39A2C" w14:textId="77777777" w:rsidTr="00A4395B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BA7254" w14:textId="0C0D4D1A" w:rsidR="00705A06" w:rsidRPr="00511E58" w:rsidRDefault="00705A06" w:rsidP="00D24CA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ins w:id="121" w:author="刘泽圆" w:date="2017-01-20T14:32:00Z">
              <w:r>
                <w:rPr>
                  <w:rFonts w:asciiTheme="minorEastAsia" w:hAnsiTheme="minorEastAsia"/>
                  <w:szCs w:val="21"/>
                </w:rPr>
                <w:t>preservationUser</w:t>
              </w:r>
            </w:ins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C0E48B" w14:textId="44549766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122" w:author="刘泽圆" w:date="2017-01-20T14:18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0C9525" w14:textId="57525032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123" w:author="刘泽圆" w:date="2017-01-20T14:19:00Z">
              <w:r w:rsidRPr="00511E58">
                <w:rPr>
                  <w:rFonts w:asciiTheme="minorEastAsia" w:hAnsiTheme="minorEastAsia" w:cs="Times New Roman" w:hint="eastAsia"/>
                  <w:bCs/>
                  <w:szCs w:val="21"/>
                </w:rPr>
                <w:t>否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26E74" w14:textId="4745D8ED" w:rsidR="00D24CA4" w:rsidRPr="00511E58" w:rsidRDefault="00D24CA4" w:rsidP="00D24CA4">
            <w:pPr>
              <w:rPr>
                <w:rFonts w:asciiTheme="minorEastAsia" w:hAnsiTheme="minorEastAsia"/>
                <w:bCs/>
                <w:noProof/>
                <w:szCs w:val="21"/>
              </w:rPr>
            </w:pPr>
            <w:ins w:id="124" w:author="刘泽圆" w:date="2017-01-20T14:19:00Z">
              <w:r w:rsidRPr="00511E58">
                <w:rPr>
                  <w:rFonts w:asciiTheme="minorEastAsia" w:hAnsiTheme="minorEastAsia" w:hint="eastAsia"/>
                  <w:bCs/>
                  <w:noProof/>
                  <w:szCs w:val="21"/>
                </w:rPr>
                <w:t>保全人员</w:t>
              </w:r>
            </w:ins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432F4" w14:textId="77777777" w:rsidR="00D24CA4" w:rsidRPr="00511E58" w:rsidRDefault="00D24CA4" w:rsidP="00D24CA4">
            <w:pPr>
              <w:jc w:val="left"/>
              <w:rPr>
                <w:rFonts w:asciiTheme="minorEastAsia" w:hAnsiTheme="minorEastAsia" w:cs="Times New Roman"/>
                <w:bCs/>
                <w:szCs w:val="21"/>
              </w:rPr>
            </w:pPr>
          </w:p>
        </w:tc>
      </w:tr>
      <w:tr w:rsidR="00D24CA4" w:rsidRPr="00BA0245" w14:paraId="4580C204" w14:textId="77777777" w:rsidTr="00A4395B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9DE3E" w14:textId="68FA8AA3" w:rsidR="00705A06" w:rsidRPr="00511E58" w:rsidRDefault="00705A06" w:rsidP="00D24CA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ins w:id="125" w:author="刘泽圆" w:date="2017-01-20T14:32:00Z">
              <w:r>
                <w:rPr>
                  <w:rFonts w:asciiTheme="minorEastAsia" w:hAnsiTheme="minorEastAsia"/>
                  <w:szCs w:val="21"/>
                </w:rPr>
                <w:t>preservationDate</w:t>
              </w:r>
            </w:ins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FB8FB" w14:textId="1876689F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126" w:author="刘泽圆" w:date="2017-01-20T14:18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B84176" w14:textId="7E338119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127" w:author="刘泽圆" w:date="2017-01-20T14:19:00Z">
              <w:r w:rsidRPr="00511E58">
                <w:rPr>
                  <w:rFonts w:asciiTheme="minorEastAsia" w:hAnsiTheme="minorEastAsia" w:cs="Times New Roman" w:hint="eastAsia"/>
                  <w:bCs/>
                  <w:szCs w:val="21"/>
                </w:rPr>
                <w:t>否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42242" w14:textId="5DEAB0AA" w:rsidR="00D24CA4" w:rsidRPr="00511E58" w:rsidRDefault="00D24CA4" w:rsidP="00D24CA4">
            <w:pPr>
              <w:rPr>
                <w:rFonts w:asciiTheme="minorEastAsia" w:hAnsiTheme="minorEastAsia"/>
                <w:bCs/>
                <w:noProof/>
                <w:szCs w:val="21"/>
              </w:rPr>
            </w:pPr>
            <w:ins w:id="128" w:author="刘泽圆" w:date="2017-01-20T14:19:00Z">
              <w:r w:rsidRPr="00511E58">
                <w:rPr>
                  <w:rFonts w:asciiTheme="minorEastAsia" w:hAnsiTheme="minorEastAsia" w:hint="eastAsia"/>
                  <w:bCs/>
                  <w:noProof/>
                  <w:szCs w:val="21"/>
                </w:rPr>
                <w:t>保全时间</w:t>
              </w:r>
            </w:ins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32860" w14:textId="2EEEF7C6" w:rsidR="00D24CA4" w:rsidRPr="00511E58" w:rsidRDefault="00D24CA4" w:rsidP="00D24CA4">
            <w:pPr>
              <w:jc w:val="left"/>
              <w:rPr>
                <w:rFonts w:asciiTheme="minorEastAsia" w:hAnsiTheme="minorEastAsia" w:cs="Times New Roman"/>
                <w:bCs/>
                <w:szCs w:val="21"/>
              </w:rPr>
            </w:pPr>
            <w:ins w:id="129" w:author="刘泽圆" w:date="2017-01-20T14:18:00Z">
              <w:r>
                <w:rPr>
                  <w:rFonts w:ascii="宋体" w:hAnsi="宋体" w:cs="Calibri" w:hint="eastAsia"/>
                  <w:color w:val="000000"/>
                  <w:sz w:val="22"/>
                </w:rPr>
                <w:t>时间格式：YYYY-MM-DD HH24:MI:SS</w:t>
              </w:r>
            </w:ins>
          </w:p>
        </w:tc>
      </w:tr>
      <w:tr w:rsidR="00D24CA4" w:rsidRPr="00BA0245" w14:paraId="76926EE7" w14:textId="77777777" w:rsidTr="00A4395B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7DD2D" w14:textId="079F15E2" w:rsidR="00705A06" w:rsidRPr="00511E58" w:rsidRDefault="00705A06" w:rsidP="00D76A4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Cs w:val="21"/>
              </w:rPr>
            </w:pPr>
            <w:proofErr w:type="spellStart"/>
            <w:ins w:id="130" w:author="刘泽圆" w:date="2017-01-20T14:33:00Z">
              <w:r>
                <w:rPr>
                  <w:rFonts w:asciiTheme="minorEastAsia" w:hAnsiTheme="minorEastAsia"/>
                  <w:szCs w:val="21"/>
                </w:rPr>
                <w:t>preservation</w:t>
              </w:r>
            </w:ins>
            <w:ins w:id="131" w:author="刘泽圆" w:date="2017-01-22T16:23:00Z">
              <w:r w:rsidR="00D76A48">
                <w:rPr>
                  <w:rFonts w:asciiTheme="minorEastAsia" w:hAnsiTheme="minorEastAsia"/>
                  <w:szCs w:val="21"/>
                </w:rPr>
                <w:t>Desc</w:t>
              </w:r>
            </w:ins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CE409" w14:textId="590D72EB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132" w:author="刘泽圆" w:date="2017-01-20T14:18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D4FB33" w14:textId="5013E5E3" w:rsidR="00D24CA4" w:rsidRPr="00511E58" w:rsidRDefault="00D24CA4" w:rsidP="00D24CA4">
            <w:pPr>
              <w:rPr>
                <w:rFonts w:asciiTheme="minorEastAsia" w:hAnsiTheme="minorEastAsia" w:cs="Times New Roman"/>
                <w:bCs/>
                <w:szCs w:val="21"/>
              </w:rPr>
            </w:pPr>
            <w:ins w:id="133" w:author="刘泽圆" w:date="2017-01-20T14:19:00Z">
              <w:r w:rsidRPr="00511E58">
                <w:rPr>
                  <w:rFonts w:asciiTheme="minorEastAsia" w:hAnsiTheme="minorEastAsia" w:cs="Times New Roman" w:hint="eastAsia"/>
                  <w:bCs/>
                  <w:szCs w:val="21"/>
                </w:rPr>
                <w:t>否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8369" w14:textId="73B0D2DA" w:rsidR="00D24CA4" w:rsidRPr="00511E58" w:rsidRDefault="00D24CA4" w:rsidP="00D24CA4">
            <w:pPr>
              <w:rPr>
                <w:rFonts w:asciiTheme="minorEastAsia" w:hAnsiTheme="minorEastAsia"/>
                <w:bCs/>
                <w:noProof/>
                <w:szCs w:val="21"/>
              </w:rPr>
            </w:pPr>
            <w:ins w:id="134" w:author="刘泽圆" w:date="2017-01-20T14:19:00Z">
              <w:r w:rsidRPr="00511E58">
                <w:rPr>
                  <w:rFonts w:asciiTheme="minorEastAsia" w:hAnsiTheme="minorEastAsia" w:hint="eastAsia"/>
                  <w:bCs/>
                  <w:noProof/>
                  <w:szCs w:val="21"/>
                </w:rPr>
                <w:t>保全说明</w:t>
              </w:r>
            </w:ins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F093D" w14:textId="77777777" w:rsidR="00D24CA4" w:rsidRPr="00511E58" w:rsidRDefault="00D24CA4" w:rsidP="00D24CA4">
            <w:pPr>
              <w:jc w:val="left"/>
              <w:rPr>
                <w:rFonts w:asciiTheme="minorEastAsia" w:hAnsiTheme="minorEastAsia" w:cs="Times New Roman"/>
                <w:bCs/>
                <w:szCs w:val="21"/>
              </w:rPr>
            </w:pPr>
          </w:p>
        </w:tc>
      </w:tr>
      <w:tr w:rsidR="00391B53" w:rsidRPr="00BA0245" w14:paraId="522FFB12" w14:textId="77777777" w:rsidTr="00A4395B">
        <w:trPr>
          <w:trHeight w:val="228"/>
          <w:ins w:id="135" w:author="刘泽圆" w:date="2017-01-20T16:36:00Z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C442B4" w14:textId="4A0DFDF1" w:rsidR="00391B53" w:rsidRDefault="00391B53" w:rsidP="00D24CA4">
            <w:pPr>
              <w:autoSpaceDE w:val="0"/>
              <w:autoSpaceDN w:val="0"/>
              <w:adjustRightInd w:val="0"/>
              <w:jc w:val="left"/>
              <w:rPr>
                <w:ins w:id="136" w:author="刘泽圆" w:date="2017-01-20T16:36:00Z"/>
                <w:rFonts w:asciiTheme="minorEastAsia" w:hAnsiTheme="minorEastAsia"/>
                <w:szCs w:val="21"/>
              </w:rPr>
            </w:pPr>
            <w:proofErr w:type="spellStart"/>
            <w:ins w:id="137" w:author="刘泽圆" w:date="2017-01-20T16:36:00Z">
              <w:r w:rsidRPr="00391B53">
                <w:rPr>
                  <w:rFonts w:asciiTheme="minorEastAsia" w:hAnsiTheme="minorEastAsia"/>
                  <w:szCs w:val="21"/>
                </w:rPr>
                <w:t>documentGroupId</w:t>
              </w:r>
              <w:proofErr w:type="spellEnd"/>
            </w:ins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3FDA44" w14:textId="145EBE37" w:rsidR="00391B53" w:rsidRPr="00AF16A6" w:rsidRDefault="00391B53" w:rsidP="00D24CA4">
            <w:pPr>
              <w:rPr>
                <w:ins w:id="138" w:author="刘泽圆" w:date="2017-01-20T16:36:00Z"/>
                <w:rFonts w:ascii="宋体" w:eastAsia="宋体" w:hAnsi="宋体" w:cs="Times New Roman"/>
                <w:bCs/>
              </w:rPr>
            </w:pPr>
            <w:ins w:id="139" w:author="刘泽圆" w:date="2017-01-20T16:36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A54B9A" w14:textId="6CDF46CE" w:rsidR="00391B53" w:rsidRPr="00511E58" w:rsidRDefault="00391B53" w:rsidP="00D24CA4">
            <w:pPr>
              <w:rPr>
                <w:ins w:id="140" w:author="刘泽圆" w:date="2017-01-20T16:36:00Z"/>
                <w:rFonts w:asciiTheme="minorEastAsia" w:hAnsiTheme="minorEastAsia" w:cs="Times New Roman"/>
                <w:bCs/>
                <w:szCs w:val="21"/>
              </w:rPr>
            </w:pPr>
            <w:ins w:id="141" w:author="刘泽圆" w:date="2017-01-20T16:36:00Z">
              <w:r>
                <w:rPr>
                  <w:rFonts w:ascii="宋体" w:eastAsia="宋体" w:hAnsi="宋体" w:cs="Times New Roman" w:hint="eastAsia"/>
                  <w:bCs/>
                </w:rPr>
                <w:t>否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2382C" w14:textId="0F822058" w:rsidR="00391B53" w:rsidRPr="00511E58" w:rsidRDefault="00391B53" w:rsidP="00D24CA4">
            <w:pPr>
              <w:rPr>
                <w:ins w:id="142" w:author="刘泽圆" w:date="2017-01-20T16:36:00Z"/>
                <w:rFonts w:asciiTheme="minorEastAsia" w:hAnsiTheme="minorEastAsia"/>
                <w:bCs/>
                <w:noProof/>
                <w:szCs w:val="21"/>
              </w:rPr>
            </w:pPr>
            <w:ins w:id="143" w:author="刘泽圆" w:date="2017-01-20T16:36:00Z">
              <w:r>
                <w:rPr>
                  <w:rFonts w:ascii="宋体" w:eastAsia="宋体" w:hAnsi="宋体" w:cs="Times New Roman" w:hint="eastAsia"/>
                  <w:bCs/>
                </w:rPr>
                <w:t>附件组ID</w:t>
              </w:r>
            </w:ins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41D909" w14:textId="77777777" w:rsidR="00391B53" w:rsidRPr="00511E58" w:rsidRDefault="00391B53" w:rsidP="00D24CA4">
            <w:pPr>
              <w:jc w:val="left"/>
              <w:rPr>
                <w:ins w:id="144" w:author="刘泽圆" w:date="2017-01-20T16:36:00Z"/>
                <w:rFonts w:asciiTheme="minorEastAsia" w:hAnsiTheme="minorEastAsia" w:cs="Times New Roman"/>
                <w:bCs/>
                <w:szCs w:val="21"/>
              </w:rPr>
            </w:pPr>
          </w:p>
        </w:tc>
      </w:tr>
    </w:tbl>
    <w:p w14:paraId="62A929B4" w14:textId="77777777" w:rsidR="00AF16A6" w:rsidRDefault="000754DF" w:rsidP="000754DF">
      <w:pPr>
        <w:pStyle w:val="a0"/>
        <w:ind w:firstLineChars="0" w:firstLine="0"/>
      </w:pPr>
      <w:r>
        <w:rPr>
          <w:rFonts w:hint="eastAsia"/>
        </w:rPr>
        <w:t>出价人信息列表（多条）</w:t>
      </w:r>
      <w:proofErr w:type="spellStart"/>
      <w:r w:rsidR="00284B8F" w:rsidRPr="00284B8F">
        <w:t>biddersList</w:t>
      </w:r>
      <w:proofErr w:type="spellEnd"/>
      <w:r>
        <w:rPr>
          <w:rFonts w:hint="eastAsia"/>
        </w:rPr>
        <w:t>，隶属于拍卖结果</w:t>
      </w:r>
    </w:p>
    <w:tbl>
      <w:tblPr>
        <w:tblW w:w="907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016"/>
        <w:gridCol w:w="1276"/>
        <w:gridCol w:w="1701"/>
        <w:gridCol w:w="2811"/>
      </w:tblGrid>
      <w:tr w:rsidR="000754DF" w14:paraId="62A929BA" w14:textId="77777777" w:rsidTr="003C6B3C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B5" w14:textId="77777777" w:rsidR="000754DF" w:rsidRPr="00AF16A6" w:rsidRDefault="000754DF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B6" w14:textId="77777777" w:rsidR="000754DF" w:rsidRPr="00AF16A6" w:rsidRDefault="000754DF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B7" w14:textId="77777777" w:rsidR="000754DF" w:rsidRPr="00AF16A6" w:rsidRDefault="000754DF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9B8" w14:textId="77777777" w:rsidR="000754DF" w:rsidRPr="00AF16A6" w:rsidRDefault="000754DF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B9" w14:textId="77777777" w:rsidR="000754DF" w:rsidRPr="00AF16A6" w:rsidRDefault="000754DF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9D2DC2" w14:paraId="62A929C0" w14:textId="77777777" w:rsidTr="003C6B3C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BB" w14:textId="77777777" w:rsidR="009D2DC2" w:rsidRPr="00AF16A6" w:rsidRDefault="009D2DC2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commentRangeStart w:id="145"/>
            <w:proofErr w:type="spellStart"/>
            <w:r w:rsidRPr="00DF183B">
              <w:rPr>
                <w:rFonts w:ascii="宋体" w:hAnsi="宋体"/>
                <w:bCs/>
              </w:rPr>
              <w:t>bid</w:t>
            </w:r>
            <w:r>
              <w:rPr>
                <w:rFonts w:ascii="宋体" w:hAnsi="宋体" w:hint="eastAsia"/>
                <w:bCs/>
              </w:rPr>
              <w:t>Time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BC" w14:textId="77777777" w:rsidR="009D2DC2" w:rsidRPr="00AF16A6" w:rsidRDefault="009D2DC2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BD" w14:textId="77777777" w:rsidR="009D2DC2" w:rsidRPr="009D2DC2" w:rsidRDefault="009D2DC2" w:rsidP="009D2DC2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9BE" w14:textId="77777777" w:rsidR="009D2DC2" w:rsidRPr="009D2DC2" w:rsidRDefault="009D2DC2" w:rsidP="009D2DC2">
            <w:pPr>
              <w:rPr>
                <w:rFonts w:ascii="宋体" w:eastAsia="宋体" w:hAnsi="宋体" w:cs="Times New Roman"/>
                <w:bCs/>
              </w:rPr>
            </w:pPr>
            <w:r w:rsidRPr="009D2DC2">
              <w:rPr>
                <w:rFonts w:ascii="宋体" w:eastAsia="宋体" w:hAnsi="宋体" w:cs="Times New Roman" w:hint="eastAsia"/>
                <w:bCs/>
              </w:rPr>
              <w:t>出价时间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BF" w14:textId="77777777" w:rsidR="009D2DC2" w:rsidRPr="00AF16A6" w:rsidRDefault="009D2DC2" w:rsidP="009D2DC2">
            <w:pPr>
              <w:jc w:val="left"/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格式：YYYY-MM-DD HH24:MI:SS</w:t>
            </w:r>
            <w:commentRangeEnd w:id="145"/>
            <w:r>
              <w:rPr>
                <w:rStyle w:val="ad"/>
              </w:rPr>
              <w:commentReference w:id="145"/>
            </w:r>
          </w:p>
        </w:tc>
      </w:tr>
      <w:tr w:rsidR="000754DF" w:rsidRPr="00BA0245" w14:paraId="62A929C6" w14:textId="77777777" w:rsidTr="003C6B3C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C1" w14:textId="77777777" w:rsidR="000754DF" w:rsidRPr="00DF183B" w:rsidRDefault="000754DF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bid</w:t>
            </w:r>
            <w:r w:rsidRPr="00DF183B">
              <w:rPr>
                <w:rFonts w:ascii="宋体" w:eastAsia="宋体" w:hAnsi="宋体" w:cs="Times New Roman" w:hint="eastAsia"/>
                <w:bCs/>
              </w:rPr>
              <w:t>U</w:t>
            </w:r>
            <w:r w:rsidRPr="00DF183B">
              <w:rPr>
                <w:rFonts w:ascii="宋体" w:eastAsia="宋体" w:hAnsi="宋体" w:cs="Times New Roman"/>
                <w:bCs/>
              </w:rPr>
              <w:t>ser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C2" w14:textId="77777777"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C3" w14:textId="77777777"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C4" w14:textId="77777777"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出价人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C5" w14:textId="77777777" w:rsidR="000754DF" w:rsidRPr="00AF16A6" w:rsidRDefault="000754DF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0754DF" w:rsidRPr="00BA0245" w14:paraId="62A929CC" w14:textId="77777777" w:rsidTr="003C6B3C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C7" w14:textId="77777777" w:rsidR="000754DF" w:rsidRPr="00DF183B" w:rsidRDefault="000754DF" w:rsidP="003C6B3C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 w:rsidRPr="00DF183B">
              <w:rPr>
                <w:rFonts w:ascii="宋体" w:eastAsia="宋体" w:hAnsi="宋体" w:cs="Times New Roman"/>
                <w:bCs/>
              </w:rPr>
              <w:t>bid</w:t>
            </w:r>
            <w:r w:rsidRPr="00DF183B">
              <w:rPr>
                <w:rFonts w:ascii="宋体" w:eastAsia="宋体" w:hAnsi="宋体" w:cs="Times New Roman" w:hint="eastAsia"/>
                <w:bCs/>
              </w:rPr>
              <w:t>P</w:t>
            </w:r>
            <w:r w:rsidRPr="00DF183B">
              <w:rPr>
                <w:rFonts w:ascii="宋体" w:eastAsia="宋体" w:hAnsi="宋体" w:cs="Times New Roman"/>
                <w:bCs/>
              </w:rPr>
              <w:t>rice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C8" w14:textId="77777777"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9C9" w14:textId="77777777"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9CA" w14:textId="77777777" w:rsidR="000754DF" w:rsidRPr="00AF16A6" w:rsidRDefault="000754DF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出价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CB" w14:textId="77777777" w:rsidR="000754DF" w:rsidRPr="00AF16A6" w:rsidRDefault="000754DF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</w:tbl>
    <w:p w14:paraId="62A929CD" w14:textId="77777777" w:rsidR="000754DF" w:rsidRPr="00AF16A6" w:rsidRDefault="000754DF" w:rsidP="000754DF">
      <w:pPr>
        <w:pStyle w:val="a0"/>
        <w:ind w:firstLineChars="0" w:firstLine="0"/>
      </w:pPr>
    </w:p>
    <w:p w14:paraId="62A929CE" w14:textId="77777777" w:rsidR="00AF16A6" w:rsidRPr="00AF16A6" w:rsidRDefault="00AF16A6" w:rsidP="00F76EE4">
      <w:pPr>
        <w:pStyle w:val="3"/>
      </w:pPr>
      <w:bookmarkStart w:id="146" w:name="_Toc436935312"/>
      <w:r>
        <w:rPr>
          <w:rFonts w:hint="eastAsia"/>
        </w:rPr>
        <w:t>发送</w:t>
      </w:r>
      <w:r>
        <w:t>数据格式</w:t>
      </w:r>
      <w:bookmarkEnd w:id="146"/>
    </w:p>
    <w:p w14:paraId="62A929CF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62A929D0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"partnerAccount":"",</w:t>
      </w:r>
    </w:p>
    <w:p w14:paraId="62A929D1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"taskAuctionNo":"",</w:t>
      </w:r>
    </w:p>
    <w:p w14:paraId="62A929D2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"announcementStartTime":"",</w:t>
      </w:r>
    </w:p>
    <w:p w14:paraId="62A929D3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"announcementEndTime":"",</w:t>
      </w:r>
    </w:p>
    <w:p w14:paraId="62A929D4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"auctionLocation":"",</w:t>
      </w:r>
    </w:p>
    <w:p w14:paraId="62A929D5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"startTime":"",</w:t>
      </w:r>
    </w:p>
    <w:p w14:paraId="62A929D6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"endTime":"",</w:t>
      </w:r>
    </w:p>
    <w:p w14:paraId="62A929D7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"auctionType":"",</w:t>
      </w:r>
    </w:p>
    <w:p w14:paraId="62A929D8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"isPass":"",</w:t>
      </w:r>
    </w:p>
    <w:p w14:paraId="62A929D9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    "passTimes":"",</w:t>
      </w:r>
    </w:p>
    <w:p w14:paraId="62A929DA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"commissionedTime":"",</w:t>
      </w:r>
    </w:p>
    <w:p w14:paraId="62A929DB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"transferComplete":"",</w:t>
      </w:r>
    </w:p>
    <w:p w14:paraId="62A929DC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"transferRequestTime":"",</w:t>
      </w:r>
    </w:p>
    <w:p w14:paraId="62A929DD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"transferRealTime":"",</w:t>
      </w:r>
    </w:p>
    <w:p w14:paraId="62A929DE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"finalPrice":"",</w:t>
      </w:r>
    </w:p>
    <w:p w14:paraId="62A929DF" w14:textId="77777777" w:rsidR="00390C6B" w:rsidRDefault="00390C6B" w:rsidP="00CE151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"bidTimes":"",</w:t>
      </w:r>
    </w:p>
    <w:p w14:paraId="62A929E0" w14:textId="77777777" w:rsidR="00CE1517" w:rsidRDefault="00CE1517" w:rsidP="00CE1517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</w:t>
      </w:r>
      <w:r>
        <w:rPr>
          <w:rFonts w:ascii="宋体" w:eastAsia="宋体" w:hAnsi="宋体" w:cs="Times New Roman" w:hint="eastAsia"/>
          <w:bCs/>
        </w:rPr>
        <w:t>isApply</w:t>
      </w:r>
      <w:r w:rsidRPr="00AF16A6">
        <w:rPr>
          <w:rFonts w:ascii="宋体" w:eastAsia="宋体" w:hAnsi="宋体" w:cs="Times New Roman"/>
          <w:bCs/>
        </w:rPr>
        <w:t>Inquire</w:t>
      </w:r>
      <w:r>
        <w:t>":"",</w:t>
      </w:r>
    </w:p>
    <w:p w14:paraId="62A929E1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r w:rsidR="00284B8F" w:rsidRPr="00284B8F">
        <w:rPr>
          <w:rFonts w:asciiTheme="minorHAnsi" w:hAnsiTheme="minorHAnsi" w:cstheme="minorBidi"/>
          <w:sz w:val="24"/>
        </w:rPr>
        <w:t>biddersList</w:t>
      </w:r>
      <w:r>
        <w:t>":[</w:t>
      </w:r>
    </w:p>
    <w:p w14:paraId="62A929E2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{</w:t>
      </w:r>
    </w:p>
    <w:p w14:paraId="62A929E3" w14:textId="77777777" w:rsidR="009D2DC2" w:rsidRDefault="009D2DC2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DF183B">
        <w:rPr>
          <w:rFonts w:ascii="宋体" w:eastAsia="宋体" w:hAnsi="宋体" w:cs="Times New Roman"/>
          <w:bCs/>
        </w:rPr>
        <w:t>bid</w:t>
      </w:r>
      <w:r>
        <w:rPr>
          <w:rFonts w:ascii="宋体" w:hAnsi="宋体" w:hint="eastAsia"/>
          <w:bCs/>
        </w:rPr>
        <w:t>Time</w:t>
      </w:r>
      <w:r>
        <w:t>":"",</w:t>
      </w:r>
    </w:p>
    <w:p w14:paraId="62A929E4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"bidUser":"",</w:t>
      </w:r>
    </w:p>
    <w:p w14:paraId="62A929E5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"bidPrice":""</w:t>
      </w:r>
    </w:p>
    <w:p w14:paraId="62A929E6" w14:textId="77777777" w:rsidR="00390C6B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}</w:t>
      </w:r>
    </w:p>
    <w:p w14:paraId="6B704657" w14:textId="493698AC" w:rsidR="00075490" w:rsidRDefault="00390C6B" w:rsidP="000754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ns w:id="147" w:author="刘泽圆" w:date="2017-01-20T16:24:00Z"/>
        </w:rPr>
      </w:pPr>
      <w:r>
        <w:t xml:space="preserve">    ]</w:t>
      </w:r>
      <w:ins w:id="148" w:author="刘泽圆" w:date="2017-01-20T16:24:00Z">
        <w:r w:rsidR="00075490" w:rsidRPr="00075490">
          <w:t xml:space="preserve"> </w:t>
        </w:r>
        <w:r w:rsidR="00075490">
          <w:t>,</w:t>
        </w:r>
      </w:ins>
    </w:p>
    <w:p w14:paraId="0338F0E7" w14:textId="1CDF81D1" w:rsidR="00075490" w:rsidRDefault="00075490" w:rsidP="000754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ins w:id="149" w:author="刘泽圆" w:date="2017-01-20T16:24:00Z"/>
        </w:rPr>
      </w:pPr>
      <w:ins w:id="150" w:author="刘泽圆" w:date="2017-01-20T16:24:00Z">
        <w:r>
          <w:t>"</w:t>
        </w:r>
      </w:ins>
      <w:ins w:id="151" w:author="刘泽圆" w:date="2017-01-20T16:26:00Z">
        <w:r w:rsidRPr="00075490">
          <w:t>isPayFirstPrice</w:t>
        </w:r>
      </w:ins>
      <w:ins w:id="152" w:author="刘泽圆" w:date="2017-01-20T16:24:00Z">
        <w:r>
          <w:t>":"",</w:t>
        </w:r>
      </w:ins>
    </w:p>
    <w:p w14:paraId="0A373463" w14:textId="34E2D76F" w:rsidR="00075490" w:rsidRDefault="00075490" w:rsidP="000754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ins w:id="153" w:author="刘泽圆" w:date="2017-01-20T16:24:00Z"/>
        </w:rPr>
      </w:pPr>
      <w:ins w:id="154" w:author="刘泽圆" w:date="2017-01-20T16:24:00Z">
        <w:r>
          <w:t>"</w:t>
        </w:r>
      </w:ins>
      <w:ins w:id="155" w:author="刘泽圆" w:date="2017-01-22T16:23:00Z">
        <w:r w:rsidR="00EA0190">
          <w:t>f</w:t>
        </w:r>
      </w:ins>
      <w:ins w:id="156" w:author="刘泽圆" w:date="2017-01-20T16:26:00Z">
        <w:r w:rsidRPr="00075490">
          <w:t>irstPrice</w:t>
        </w:r>
      </w:ins>
      <w:ins w:id="157" w:author="刘泽圆" w:date="2017-01-22T16:23:00Z">
        <w:r w:rsidR="00EA0190">
          <w:t>P</w:t>
        </w:r>
        <w:r w:rsidR="00EA0190" w:rsidRPr="00075490">
          <w:t>ay</w:t>
        </w:r>
      </w:ins>
      <w:ins w:id="158" w:author="刘泽圆" w:date="2017-01-20T16:26:00Z">
        <w:r w:rsidRPr="00075490">
          <w:t>Date</w:t>
        </w:r>
      </w:ins>
      <w:ins w:id="159" w:author="刘泽圆" w:date="2017-01-20T16:24:00Z">
        <w:r>
          <w:t>":"",</w:t>
        </w:r>
      </w:ins>
    </w:p>
    <w:p w14:paraId="4E14A73F" w14:textId="0A9467F4" w:rsidR="00075490" w:rsidRDefault="00075490" w:rsidP="000754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ins w:id="160" w:author="刘泽圆" w:date="2017-01-20T16:24:00Z"/>
        </w:rPr>
      </w:pPr>
      <w:ins w:id="161" w:author="刘泽圆" w:date="2017-01-20T16:24:00Z">
        <w:r>
          <w:t>"</w:t>
        </w:r>
      </w:ins>
      <w:ins w:id="162" w:author="刘泽圆" w:date="2017-01-20T16:26:00Z">
        <w:r w:rsidRPr="00075490">
          <w:t>premiumPrice</w:t>
        </w:r>
      </w:ins>
      <w:ins w:id="163" w:author="刘泽圆" w:date="2017-01-20T16:24:00Z">
        <w:r>
          <w:t>":"",</w:t>
        </w:r>
      </w:ins>
    </w:p>
    <w:p w14:paraId="72A8DD6A" w14:textId="5661A744" w:rsidR="00075490" w:rsidRDefault="00075490" w:rsidP="000754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ins w:id="164" w:author="刘泽圆" w:date="2017-01-20T16:25:00Z"/>
        </w:rPr>
      </w:pPr>
      <w:ins w:id="165" w:author="刘泽圆" w:date="2017-01-20T16:24:00Z">
        <w:r>
          <w:t>"</w:t>
        </w:r>
      </w:ins>
      <w:ins w:id="166" w:author="刘泽圆" w:date="2017-01-20T16:26:00Z">
        <w:r w:rsidRPr="00075490">
          <w:t>isPayPremium</w:t>
        </w:r>
      </w:ins>
      <w:ins w:id="167" w:author="刘泽圆" w:date="2017-01-20T16:24:00Z">
        <w:r>
          <w:t>":""</w:t>
        </w:r>
      </w:ins>
      <w:ins w:id="168" w:author="刘泽圆" w:date="2017-01-20T16:25:00Z">
        <w:r>
          <w:t>,</w:t>
        </w:r>
      </w:ins>
    </w:p>
    <w:p w14:paraId="5C751DA4" w14:textId="497521B9" w:rsidR="00075490" w:rsidRDefault="00075490" w:rsidP="000754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ins w:id="169" w:author="刘泽圆" w:date="2017-01-20T16:25:00Z"/>
        </w:rPr>
      </w:pPr>
      <w:ins w:id="170" w:author="刘泽圆" w:date="2017-01-20T16:25:00Z">
        <w:r>
          <w:t>"</w:t>
        </w:r>
      </w:ins>
      <w:ins w:id="171" w:author="刘泽圆" w:date="2017-01-20T16:26:00Z">
        <w:r w:rsidRPr="00075490">
          <w:t>premium</w:t>
        </w:r>
      </w:ins>
      <w:ins w:id="172" w:author="刘泽圆" w:date="2017-01-22T16:23:00Z">
        <w:r w:rsidR="00EA0190" w:rsidRPr="00075490">
          <w:t>Pay</w:t>
        </w:r>
      </w:ins>
      <w:ins w:id="173" w:author="刘泽圆" w:date="2017-01-20T16:26:00Z">
        <w:r w:rsidRPr="00075490">
          <w:t>Date</w:t>
        </w:r>
      </w:ins>
      <w:ins w:id="174" w:author="刘泽圆" w:date="2017-01-20T16:25:00Z">
        <w:r>
          <w:t>":"",</w:t>
        </w:r>
      </w:ins>
    </w:p>
    <w:p w14:paraId="19E92965" w14:textId="6FB84579" w:rsidR="00075490" w:rsidRDefault="00075490" w:rsidP="000754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ins w:id="175" w:author="刘泽圆" w:date="2017-01-20T16:25:00Z"/>
        </w:rPr>
      </w:pPr>
      <w:ins w:id="176" w:author="刘泽圆" w:date="2017-01-20T16:25:00Z">
        <w:r>
          <w:t>"</w:t>
        </w:r>
      </w:ins>
      <w:ins w:id="177" w:author="刘泽圆" w:date="2017-01-20T16:26:00Z">
        <w:r w:rsidRPr="00075490">
          <w:t>competeCount</w:t>
        </w:r>
      </w:ins>
      <w:ins w:id="178" w:author="刘泽圆" w:date="2017-01-20T16:25:00Z">
        <w:r>
          <w:t>":"",</w:t>
        </w:r>
      </w:ins>
    </w:p>
    <w:p w14:paraId="2C96B3CA" w14:textId="18303A3D" w:rsidR="00075490" w:rsidRDefault="00075490" w:rsidP="000754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ins w:id="179" w:author="刘泽圆" w:date="2017-01-20T16:25:00Z"/>
        </w:rPr>
      </w:pPr>
      <w:ins w:id="180" w:author="刘泽圆" w:date="2017-01-20T16:25:00Z">
        <w:r>
          <w:t>"</w:t>
        </w:r>
      </w:ins>
      <w:ins w:id="181" w:author="刘泽圆" w:date="2017-01-20T16:26:00Z">
        <w:r w:rsidRPr="00075490">
          <w:t>preservationUser</w:t>
        </w:r>
      </w:ins>
      <w:ins w:id="182" w:author="刘泽圆" w:date="2017-01-20T16:25:00Z">
        <w:r>
          <w:t>":"",</w:t>
        </w:r>
      </w:ins>
    </w:p>
    <w:p w14:paraId="36DFC013" w14:textId="773A0895" w:rsidR="00075490" w:rsidRDefault="00075490" w:rsidP="000754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ins w:id="183" w:author="刘泽圆" w:date="2017-01-20T16:25:00Z"/>
        </w:rPr>
      </w:pPr>
      <w:ins w:id="184" w:author="刘泽圆" w:date="2017-01-20T16:25:00Z">
        <w:r>
          <w:t>"</w:t>
        </w:r>
      </w:ins>
      <w:ins w:id="185" w:author="刘泽圆" w:date="2017-01-20T16:26:00Z">
        <w:r w:rsidRPr="00075490">
          <w:t>preservationDate</w:t>
        </w:r>
      </w:ins>
      <w:ins w:id="186" w:author="刘泽圆" w:date="2017-01-20T16:25:00Z">
        <w:r>
          <w:t>":"",</w:t>
        </w:r>
      </w:ins>
    </w:p>
    <w:p w14:paraId="6C2470EB" w14:textId="0E8F4AFB" w:rsidR="00075490" w:rsidRDefault="00075490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ins w:id="187" w:author="刘泽圆" w:date="2017-01-20T16:37:00Z"/>
        </w:rPr>
        <w:pPrChange w:id="188" w:author="刘泽圆" w:date="2017-01-20T16:27:00Z">
          <w:pPr>
            <w:pStyle w:val="aa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PrChange>
      </w:pPr>
      <w:ins w:id="189" w:author="刘泽圆" w:date="2017-01-20T16:25:00Z">
        <w:r>
          <w:t>"</w:t>
        </w:r>
      </w:ins>
      <w:ins w:id="190" w:author="刘泽圆" w:date="2017-01-20T16:26:00Z">
        <w:r w:rsidRPr="00075490">
          <w:t>preservation</w:t>
        </w:r>
      </w:ins>
      <w:ins w:id="191" w:author="刘泽圆" w:date="2017-01-22T16:23:00Z">
        <w:r w:rsidR="00EA0190">
          <w:t>Desc</w:t>
        </w:r>
      </w:ins>
      <w:ins w:id="192" w:author="刘泽圆" w:date="2017-01-20T16:25:00Z">
        <w:r>
          <w:t>":""</w:t>
        </w:r>
      </w:ins>
      <w:ins w:id="193" w:author="刘泽圆" w:date="2017-01-20T16:37:00Z">
        <w:r w:rsidR="00E12AB8">
          <w:t>,</w:t>
        </w:r>
      </w:ins>
    </w:p>
    <w:p w14:paraId="236ED4BE" w14:textId="6B955FBE" w:rsidR="00E12AB8" w:rsidRDefault="00E12AB8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pPrChange w:id="194" w:author="刘泽圆" w:date="2017-01-20T16:27:00Z">
          <w:pPr>
            <w:pStyle w:val="aa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</w:pPr>
        </w:pPrChange>
      </w:pPr>
      <w:ins w:id="195" w:author="刘泽圆" w:date="2017-01-20T16:37:00Z">
        <w:r>
          <w:t>"</w:t>
        </w:r>
      </w:ins>
      <w:ins w:id="196" w:author="刘泽圆" w:date="2017-01-20T16:38:00Z">
        <w:r w:rsidRPr="00E12AB8">
          <w:t>documentGroupId</w:t>
        </w:r>
        <w:r>
          <w:t>":""</w:t>
        </w:r>
      </w:ins>
    </w:p>
    <w:p w14:paraId="62A929E8" w14:textId="77777777" w:rsidR="0051294B" w:rsidRPr="00433A08" w:rsidRDefault="00390C6B" w:rsidP="00390C6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2A929E9" w14:textId="77777777" w:rsidR="001C3B54" w:rsidRDefault="001C3B54" w:rsidP="00F76EE4">
      <w:pPr>
        <w:pStyle w:val="3"/>
      </w:pPr>
      <w:bookmarkStart w:id="197" w:name="_Toc436935313"/>
      <w:r>
        <w:rPr>
          <w:rFonts w:hint="eastAsia"/>
        </w:rPr>
        <w:t>返回</w:t>
      </w:r>
      <w:r>
        <w:t>数据格式</w:t>
      </w:r>
      <w:bookmarkEnd w:id="197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AF16A6" w14:paraId="62A929EF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EA" w14:textId="77777777"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EB" w14:textId="77777777"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EC" w14:textId="77777777" w:rsidR="00AF16A6" w:rsidRDefault="00AF16A6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9ED" w14:textId="77777777"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EE" w14:textId="77777777" w:rsidR="00AF16A6" w:rsidRDefault="00AF16A6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AF16A6" w:rsidRPr="00FA1DDC" w14:paraId="62A929F5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F0" w14:textId="77777777" w:rsidR="00AF16A6" w:rsidRPr="00124BF9" w:rsidRDefault="00AF16A6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F1" w14:textId="77777777"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F2" w14:textId="77777777"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9F3" w14:textId="77777777"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F4" w14:textId="77777777"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AF16A6" w:rsidRPr="00FA1DDC" w14:paraId="62A929FB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F6" w14:textId="77777777" w:rsidR="00AF16A6" w:rsidRDefault="00AF16A6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F7" w14:textId="77777777"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F8" w14:textId="77777777"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9F9" w14:textId="77777777" w:rsidR="00AF16A6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9FA" w14:textId="77777777" w:rsidR="00AF16A6" w:rsidRPr="00FA1DDC" w:rsidRDefault="00AF16A6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9FC" w14:textId="77777777" w:rsidR="00AF16A6" w:rsidRPr="00AF16A6" w:rsidRDefault="00AF16A6" w:rsidP="00AF16A6">
      <w:pPr>
        <w:pStyle w:val="a0"/>
        <w:ind w:firstLineChars="0" w:firstLine="0"/>
      </w:pPr>
    </w:p>
    <w:p w14:paraId="62A929FD" w14:textId="77777777" w:rsid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{</w:t>
      </w:r>
    </w:p>
    <w:p w14:paraId="62A929FE" w14:textId="77777777" w:rsid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"succeed":"",</w:t>
      </w:r>
    </w:p>
    <w:p w14:paraId="62A929FF" w14:textId="77777777" w:rsidR="001A35F0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"message":""</w:t>
      </w:r>
    </w:p>
    <w:p w14:paraId="62A92A00" w14:textId="77777777" w:rsidR="002A43D3" w:rsidRDefault="001A35F0" w:rsidP="001A35F0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}</w:t>
      </w:r>
      <w:commentRangeStart w:id="198"/>
    </w:p>
    <w:p w14:paraId="62A92A01" w14:textId="77777777" w:rsidR="000A66DC" w:rsidRDefault="000A66DC" w:rsidP="000A66DC">
      <w:pPr>
        <w:pStyle w:val="2"/>
      </w:pPr>
      <w:bookmarkStart w:id="199" w:name="_Toc436935314"/>
      <w:r>
        <w:rPr>
          <w:rFonts w:hint="eastAsia"/>
        </w:rPr>
        <w:lastRenderedPageBreak/>
        <w:t>拍卖结果复核（平</w:t>
      </w:r>
      <w:r>
        <w:t>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博</w:t>
      </w:r>
      <w:r>
        <w:rPr>
          <w:rFonts w:hint="eastAsia"/>
        </w:rPr>
        <w:t>车</w:t>
      </w:r>
      <w:r>
        <w:t>网）</w:t>
      </w:r>
      <w:commentRangeEnd w:id="198"/>
      <w:r w:rsidR="00A31B55">
        <w:rPr>
          <w:rStyle w:val="ad"/>
          <w:rFonts w:asciiTheme="minorHAnsi" w:eastAsiaTheme="minorEastAsia" w:hAnsiTheme="minorHAnsi" w:cstheme="minorBidi"/>
          <w:bCs w:val="0"/>
        </w:rPr>
        <w:commentReference w:id="198"/>
      </w:r>
      <w:bookmarkEnd w:id="199"/>
    </w:p>
    <w:p w14:paraId="62A92A02" w14:textId="77777777" w:rsidR="000A66DC" w:rsidRDefault="000A66DC" w:rsidP="000A66DC">
      <w:pPr>
        <w:pStyle w:val="3"/>
      </w:pPr>
      <w:bookmarkStart w:id="200" w:name="_Toc436935315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200"/>
    </w:p>
    <w:p w14:paraId="62A92A03" w14:textId="77777777" w:rsidR="000A66DC" w:rsidRPr="003C6B3C" w:rsidRDefault="003C6B3C" w:rsidP="003C6B3C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外调地址</w:t>
      </w:r>
      <w:r>
        <w:t>：</w:t>
      </w:r>
      <w:r>
        <w:rPr>
          <w:rFonts w:hint="eastAsia"/>
        </w:rPr>
        <w:t>http://{</w:t>
      </w:r>
      <w:r>
        <w:rPr>
          <w:rFonts w:hint="eastAsia"/>
        </w:rPr>
        <w:t>服务</w:t>
      </w:r>
      <w:r>
        <w:t>器地址</w:t>
      </w:r>
      <w:r>
        <w:rPr>
          <w:rFonts w:hint="eastAsia"/>
        </w:rPr>
        <w:t>}/</w:t>
      </w:r>
      <w:proofErr w:type="spellStart"/>
      <w:r>
        <w:rPr>
          <w:rFonts w:hint="eastAsia"/>
        </w:rPr>
        <w:t>InsCarQuo</w:t>
      </w:r>
      <w:proofErr w:type="spellEnd"/>
      <w:r>
        <w:rPr>
          <w:rFonts w:hint="eastAsia"/>
        </w:rPr>
        <w:t>/</w:t>
      </w:r>
      <w:proofErr w:type="spellStart"/>
      <w:r>
        <w:t>PingAn</w:t>
      </w:r>
      <w:proofErr w:type="spellEnd"/>
      <w:r>
        <w:rPr>
          <w:rFonts w:hint="eastAsia"/>
        </w:rPr>
        <w:t>/</w:t>
      </w:r>
      <w:proofErr w:type="spellStart"/>
      <w:r w:rsidRPr="003C6B3C">
        <w:t>receiveAuction</w:t>
      </w:r>
      <w:r w:rsidR="00E926CF">
        <w:rPr>
          <w:rFonts w:hint="eastAsia"/>
        </w:rPr>
        <w:t>C</w:t>
      </w:r>
      <w:r w:rsidR="00E926CF" w:rsidRPr="00E926CF">
        <w:t>heck</w:t>
      </w:r>
      <w:proofErr w:type="spellEnd"/>
    </w:p>
    <w:p w14:paraId="62A92A04" w14:textId="77777777" w:rsidR="000A66DC" w:rsidRDefault="000A66DC" w:rsidP="000A66DC">
      <w:pPr>
        <w:pStyle w:val="3"/>
      </w:pPr>
      <w:bookmarkStart w:id="201" w:name="_Toc436935316"/>
      <w:r>
        <w:rPr>
          <w:rFonts w:hint="eastAsia"/>
        </w:rPr>
        <w:t>接口描述</w:t>
      </w:r>
      <w:bookmarkEnd w:id="201"/>
    </w:p>
    <w:tbl>
      <w:tblPr>
        <w:tblW w:w="907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016"/>
        <w:gridCol w:w="1276"/>
        <w:gridCol w:w="1701"/>
        <w:gridCol w:w="2811"/>
      </w:tblGrid>
      <w:tr w:rsidR="000A66DC" w14:paraId="62A92A0A" w14:textId="77777777" w:rsidTr="003C6B3C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05" w14:textId="77777777" w:rsidR="000A66DC" w:rsidRPr="00AF16A6" w:rsidRDefault="000A66DC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06" w14:textId="77777777" w:rsidR="000A66DC" w:rsidRPr="00AF16A6" w:rsidRDefault="000A66DC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07" w14:textId="77777777" w:rsidR="000A66DC" w:rsidRPr="00AF16A6" w:rsidRDefault="000A66DC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A08" w14:textId="77777777" w:rsidR="000A66DC" w:rsidRPr="00AF16A6" w:rsidRDefault="000A66DC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09" w14:textId="77777777" w:rsidR="000A66DC" w:rsidRPr="00AF16A6" w:rsidRDefault="000A66DC" w:rsidP="003C6B3C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0A66DC" w14:paraId="62A92A10" w14:textId="77777777" w:rsidTr="003C6B3C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0B" w14:textId="77777777" w:rsidR="000A66DC" w:rsidRDefault="000A66DC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0C" w14:textId="77777777" w:rsidR="000A66DC" w:rsidRDefault="000A66DC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0D" w14:textId="77777777" w:rsidR="000A66DC" w:rsidRPr="006B433A" w:rsidRDefault="000A66DC" w:rsidP="003C6B3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A0E" w14:textId="77777777" w:rsidR="000A66DC" w:rsidRPr="007435BA" w:rsidRDefault="000A66DC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0F" w14:textId="77777777" w:rsidR="000A66DC" w:rsidRPr="001743D7" w:rsidRDefault="006C11D9" w:rsidP="003C6B3C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0A66DC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0A66DC" w:rsidRPr="00BA0245" w14:paraId="62A92A16" w14:textId="77777777" w:rsidTr="003C6B3C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11" w14:textId="77777777" w:rsidR="000A66DC" w:rsidRPr="00DF183B" w:rsidRDefault="000A66DC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12" w14:textId="77777777" w:rsidR="000A66DC" w:rsidRPr="00AF16A6" w:rsidRDefault="000A66DC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13" w14:textId="77777777" w:rsidR="000A66DC" w:rsidRPr="00AF16A6" w:rsidRDefault="000A66DC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A14" w14:textId="77777777" w:rsidR="000A66DC" w:rsidRPr="00AF16A6" w:rsidRDefault="000A66DC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拍卖编号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15" w14:textId="77777777" w:rsidR="000A66DC" w:rsidRPr="00AF16A6" w:rsidRDefault="000A66DC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0A66DC" w:rsidRPr="00BA0245" w14:paraId="62A92A1C" w14:textId="77777777" w:rsidTr="003C6B3C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17" w14:textId="77777777" w:rsidR="000A66DC" w:rsidRPr="00DF183B" w:rsidRDefault="002F003C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feedback</w:t>
            </w:r>
            <w:r>
              <w:rPr>
                <w:rStyle w:val="apple-style-span"/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18" w14:textId="77777777" w:rsidR="000A66DC" w:rsidRPr="00AF16A6" w:rsidRDefault="000A66DC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19" w14:textId="77777777" w:rsidR="000A66DC" w:rsidRPr="00AF16A6" w:rsidRDefault="000A66DC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A1A" w14:textId="77777777" w:rsidR="000A66DC" w:rsidRPr="00AF16A6" w:rsidRDefault="002F003C" w:rsidP="003C6B3C">
            <w:pPr>
              <w:rPr>
                <w:rFonts w:ascii="宋体" w:eastAsia="宋体" w:hAnsi="宋体" w:cs="Times New Roman"/>
                <w:bCs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9F9F9"/>
              </w:rPr>
              <w:t>拍卖复核结果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1B" w14:textId="77777777" w:rsidR="000A66DC" w:rsidRPr="00AF16A6" w:rsidRDefault="002F003C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1：通过，2：退回</w:t>
            </w:r>
          </w:p>
        </w:tc>
      </w:tr>
      <w:tr w:rsidR="000A66DC" w:rsidRPr="00BA0245" w14:paraId="62A92A22" w14:textId="77777777" w:rsidTr="003C6B3C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1D" w14:textId="77777777" w:rsidR="000A66DC" w:rsidRPr="00DF183B" w:rsidRDefault="003C6B3C" w:rsidP="003C6B3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feedbackOpinion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1E" w14:textId="77777777" w:rsidR="000A66DC" w:rsidRPr="00AF16A6" w:rsidRDefault="000A66DC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1F" w14:textId="77777777" w:rsidR="000A66DC" w:rsidRPr="00AF16A6" w:rsidRDefault="000A66DC" w:rsidP="003C6B3C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A20" w14:textId="77777777" w:rsidR="000A66DC" w:rsidRPr="00AF16A6" w:rsidRDefault="003C6B3C" w:rsidP="003C6B3C">
            <w:pPr>
              <w:rPr>
                <w:rFonts w:ascii="宋体" w:eastAsia="宋体" w:hAnsi="宋体" w:cs="Times New Roman"/>
                <w:bCs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9F9F9"/>
              </w:rPr>
              <w:t>拍卖复核意见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21" w14:textId="77777777" w:rsidR="000A66DC" w:rsidRPr="00AF16A6" w:rsidRDefault="000A66DC" w:rsidP="003C6B3C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</w:tbl>
    <w:p w14:paraId="62A92A23" w14:textId="77777777" w:rsidR="000A66DC" w:rsidRPr="00AF16A6" w:rsidRDefault="000A66DC" w:rsidP="000A66DC">
      <w:pPr>
        <w:pStyle w:val="3"/>
      </w:pPr>
      <w:bookmarkStart w:id="202" w:name="_Toc436935317"/>
      <w:r>
        <w:rPr>
          <w:rFonts w:hint="eastAsia"/>
        </w:rPr>
        <w:t>发送</w:t>
      </w:r>
      <w:r>
        <w:t>数据格式</w:t>
      </w:r>
      <w:bookmarkEnd w:id="202"/>
    </w:p>
    <w:p w14:paraId="62A92A24" w14:textId="77777777" w:rsidR="000A66DC" w:rsidRDefault="000A66DC" w:rsidP="000A66D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62A92A25" w14:textId="77777777" w:rsidR="000A66DC" w:rsidRDefault="000A66DC" w:rsidP="000A66D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"partnerAccount":"",</w:t>
      </w:r>
    </w:p>
    <w:p w14:paraId="62A92A26" w14:textId="77777777" w:rsidR="000A66DC" w:rsidRDefault="000A66DC" w:rsidP="000A66D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"taskAuctionNo":"",</w:t>
      </w:r>
    </w:p>
    <w:p w14:paraId="62A92A27" w14:textId="77777777" w:rsidR="000A66DC" w:rsidRDefault="000A66DC" w:rsidP="000A66D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r w:rsidR="002F003C">
        <w:rPr>
          <w:rStyle w:val="apple-style-span"/>
          <w:rFonts w:ascii="Consolas" w:hAnsi="Consolas" w:cs="Consolas"/>
          <w:color w:val="000000"/>
          <w:sz w:val="18"/>
          <w:szCs w:val="18"/>
          <w:shd w:val="clear" w:color="auto" w:fill="FFFFFF"/>
        </w:rPr>
        <w:t>feedback</w:t>
      </w:r>
      <w:r w:rsidR="002F003C">
        <w:rPr>
          <w:rStyle w:val="apple-style-span"/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Result</w:t>
      </w:r>
      <w:r>
        <w:t>":"",</w:t>
      </w:r>
    </w:p>
    <w:p w14:paraId="62A92A28" w14:textId="77777777" w:rsidR="002F003C" w:rsidRDefault="002F003C" w:rsidP="002F003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</w:t>
      </w:r>
      <w:r>
        <w:rPr>
          <w:rStyle w:val="apple-style-span"/>
          <w:rFonts w:ascii="Consolas" w:hAnsi="Consolas" w:cs="Consolas"/>
          <w:color w:val="000000"/>
          <w:sz w:val="18"/>
          <w:szCs w:val="18"/>
          <w:shd w:val="clear" w:color="auto" w:fill="FFFFFF"/>
        </w:rPr>
        <w:t>feedbackOpinion</w:t>
      </w:r>
      <w:r>
        <w:t>":""</w:t>
      </w:r>
    </w:p>
    <w:p w14:paraId="62A92A29" w14:textId="77777777" w:rsidR="000A66DC" w:rsidRPr="00433A08" w:rsidRDefault="000A66DC" w:rsidP="002F003C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2A92A2A" w14:textId="77777777" w:rsidR="000A66DC" w:rsidRDefault="000A66DC" w:rsidP="000A66DC">
      <w:pPr>
        <w:pStyle w:val="3"/>
      </w:pPr>
      <w:bookmarkStart w:id="203" w:name="_Toc436935318"/>
      <w:r>
        <w:rPr>
          <w:rFonts w:hint="eastAsia"/>
        </w:rPr>
        <w:t>返回</w:t>
      </w:r>
      <w:r>
        <w:t>数据格式</w:t>
      </w:r>
      <w:bookmarkEnd w:id="203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0A66DC" w14:paraId="62A92A30" w14:textId="77777777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2B" w14:textId="77777777" w:rsidR="000A66DC" w:rsidRDefault="000A66DC" w:rsidP="003C6B3C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2C" w14:textId="77777777" w:rsidR="000A66DC" w:rsidRDefault="000A66DC" w:rsidP="003C6B3C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2D" w14:textId="77777777" w:rsidR="000A66DC" w:rsidRDefault="000A66DC" w:rsidP="003C6B3C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A2E" w14:textId="77777777" w:rsidR="000A66DC" w:rsidRDefault="000A66DC" w:rsidP="003C6B3C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2F" w14:textId="77777777" w:rsidR="000A66DC" w:rsidRDefault="000A66DC" w:rsidP="003C6B3C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0A66DC" w:rsidRPr="00FA1DDC" w14:paraId="62A92A36" w14:textId="77777777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31" w14:textId="77777777" w:rsidR="000A66DC" w:rsidRPr="00124BF9" w:rsidRDefault="000A66DC" w:rsidP="003C6B3C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32" w14:textId="77777777" w:rsidR="000A66DC" w:rsidRPr="00FA1D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33" w14:textId="77777777" w:rsidR="000A66DC" w:rsidRPr="00FA1D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A34" w14:textId="77777777" w:rsidR="000A66DC" w:rsidRPr="00FA1D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35" w14:textId="77777777" w:rsidR="000A66DC" w:rsidRPr="00FA1D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0A66DC" w:rsidRPr="00FA1DDC" w14:paraId="62A92A3C" w14:textId="77777777" w:rsidTr="003C6B3C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37" w14:textId="77777777" w:rsidR="000A66DC" w:rsidRDefault="000A66DC" w:rsidP="003C6B3C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38" w14:textId="77777777" w:rsidR="000A66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39" w14:textId="77777777" w:rsidR="000A66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A3A" w14:textId="77777777" w:rsidR="000A66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3B" w14:textId="77777777" w:rsidR="000A66DC" w:rsidRPr="00FA1DDC" w:rsidRDefault="000A66DC" w:rsidP="003C6B3C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A3D" w14:textId="77777777" w:rsidR="000A66DC" w:rsidRPr="00AF16A6" w:rsidRDefault="000A66DC" w:rsidP="000A66DC">
      <w:pPr>
        <w:pStyle w:val="a0"/>
        <w:ind w:firstLineChars="0" w:firstLine="0"/>
      </w:pPr>
    </w:p>
    <w:p w14:paraId="62A92A3E" w14:textId="77777777" w:rsidR="000A66DC" w:rsidRDefault="000A66DC" w:rsidP="000A66DC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{</w:t>
      </w:r>
    </w:p>
    <w:p w14:paraId="62A92A3F" w14:textId="77777777" w:rsidR="000A66DC" w:rsidRDefault="000A66DC" w:rsidP="000A66DC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"succeed":"",</w:t>
      </w:r>
    </w:p>
    <w:p w14:paraId="62A92A40" w14:textId="77777777" w:rsidR="000A66DC" w:rsidRDefault="000A66DC" w:rsidP="000A66DC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"message":""</w:t>
      </w:r>
    </w:p>
    <w:p w14:paraId="62A92A41" w14:textId="77777777" w:rsidR="00E926CF" w:rsidRDefault="000A66DC" w:rsidP="00E926CF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}</w:t>
      </w:r>
    </w:p>
    <w:p w14:paraId="62A92A42" w14:textId="77777777" w:rsidR="0010007B" w:rsidRDefault="0010007B" w:rsidP="000A66DC">
      <w:pPr>
        <w:pStyle w:val="2"/>
      </w:pPr>
      <w:bookmarkStart w:id="204" w:name="_Toc436935319"/>
      <w:r>
        <w:rPr>
          <w:rFonts w:hint="eastAsia"/>
        </w:rPr>
        <w:lastRenderedPageBreak/>
        <w:t>过</w:t>
      </w:r>
      <w:r>
        <w:t>户信息</w:t>
      </w:r>
      <w:r w:rsidR="002A5B71">
        <w:rPr>
          <w:rFonts w:hint="eastAsia"/>
        </w:rPr>
        <w:t>（</w:t>
      </w:r>
      <w:r w:rsidR="002A5B71">
        <w:t>博</w:t>
      </w:r>
      <w:r w:rsidR="002A5B71">
        <w:rPr>
          <w:rFonts w:hint="eastAsia"/>
        </w:rPr>
        <w:t>车</w:t>
      </w:r>
      <w:r w:rsidR="002A5B71">
        <w:t>网</w:t>
      </w:r>
      <w:r w:rsidR="002A5B71">
        <w:rPr>
          <w:rFonts w:hint="eastAsia"/>
        </w:rPr>
        <w:t xml:space="preserve"> </w:t>
      </w:r>
      <w:r w:rsidR="002A5B71">
        <w:sym w:font="Wingdings" w:char="F0E0"/>
      </w:r>
      <w:r w:rsidR="002A5B71">
        <w:t xml:space="preserve"> </w:t>
      </w:r>
      <w:r w:rsidR="002A5B71">
        <w:rPr>
          <w:rFonts w:hint="eastAsia"/>
        </w:rPr>
        <w:t>平</w:t>
      </w:r>
      <w:r w:rsidR="002A5B71">
        <w:t>安）</w:t>
      </w:r>
      <w:bookmarkEnd w:id="204"/>
    </w:p>
    <w:p w14:paraId="62A92A43" w14:textId="77777777" w:rsidR="003A238D" w:rsidRDefault="003A238D" w:rsidP="00F76EE4">
      <w:pPr>
        <w:pStyle w:val="3"/>
      </w:pPr>
      <w:bookmarkStart w:id="205" w:name="_Toc436935320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205"/>
    </w:p>
    <w:p w14:paraId="62A92A44" w14:textId="77777777" w:rsidR="00F16246" w:rsidRDefault="00CA65DA" w:rsidP="00CB0004">
      <w:pPr>
        <w:rPr>
          <w:color w:val="FF0000"/>
        </w:rPr>
      </w:pPr>
      <w:r>
        <w:rPr>
          <w:rFonts w:hint="eastAsia"/>
          <w:color w:val="FF0000"/>
        </w:rPr>
        <w:t>PTS</w:t>
      </w:r>
      <w:r>
        <w:rPr>
          <w:rFonts w:hint="eastAsia"/>
          <w:color w:val="FF0000"/>
        </w:rPr>
        <w:t>调用</w:t>
      </w:r>
      <w:proofErr w:type="spellStart"/>
      <w:r>
        <w:rPr>
          <w:rFonts w:hint="eastAsia"/>
          <w:color w:val="FF0000"/>
        </w:rPr>
        <w:t>icore</w:t>
      </w:r>
      <w:proofErr w:type="spellEnd"/>
      <w:r>
        <w:rPr>
          <w:rFonts w:hint="eastAsia"/>
          <w:color w:val="FF0000"/>
        </w:rPr>
        <w:t>-claim</w:t>
      </w:r>
      <w:r>
        <w:rPr>
          <w:rFonts w:hint="eastAsia"/>
          <w:color w:val="FF0000"/>
        </w:rPr>
        <w:t>地址：</w:t>
      </w:r>
    </w:p>
    <w:p w14:paraId="62A92A45" w14:textId="77777777" w:rsidR="00CA65DA" w:rsidRPr="00F76EE4" w:rsidRDefault="00CA65DA" w:rsidP="00CB0004">
      <w:pPr>
        <w:rPr>
          <w:color w:val="FF0000"/>
        </w:rPr>
      </w:pPr>
      <w:r w:rsidRPr="00CA65DA">
        <w:rPr>
          <w:color w:val="FF0000"/>
        </w:rPr>
        <w:t>/do</w:t>
      </w:r>
      <w:r w:rsidR="00F16246" w:rsidRPr="00F16246">
        <w:rPr>
          <w:color w:val="FF0000"/>
        </w:rPr>
        <w:t>/appsvr/app/inquire/interface/inquireTransferService/receiveAuctionTransferInfo</w:t>
      </w:r>
    </w:p>
    <w:p w14:paraId="62A92A46" w14:textId="77777777" w:rsidR="00D72E3E" w:rsidRDefault="00AF16A6" w:rsidP="00F76EE4">
      <w:pPr>
        <w:pStyle w:val="3"/>
      </w:pPr>
      <w:bookmarkStart w:id="206" w:name="_Toc436935321"/>
      <w:r>
        <w:rPr>
          <w:rFonts w:hint="eastAsia"/>
        </w:rPr>
        <w:t>接口描述</w:t>
      </w:r>
      <w:bookmarkEnd w:id="206"/>
    </w:p>
    <w:tbl>
      <w:tblPr>
        <w:tblW w:w="87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8"/>
        <w:gridCol w:w="1134"/>
        <w:gridCol w:w="1276"/>
        <w:gridCol w:w="1701"/>
        <w:gridCol w:w="2386"/>
      </w:tblGrid>
      <w:tr w:rsidR="00AF16A6" w14:paraId="62A92A4C" w14:textId="77777777" w:rsidTr="00446C37">
        <w:trPr>
          <w:trHeight w:val="228"/>
        </w:trPr>
        <w:tc>
          <w:tcPr>
            <w:tcW w:w="225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47" w14:textId="77777777" w:rsidR="00AF16A6" w:rsidRPr="00AF16A6" w:rsidRDefault="00AF16A6" w:rsidP="00AF16A6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48" w14:textId="77777777" w:rsidR="00AF16A6" w:rsidRPr="00AF16A6" w:rsidRDefault="00AF16A6" w:rsidP="00AF16A6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49" w14:textId="77777777" w:rsidR="00AF16A6" w:rsidRPr="00AF16A6" w:rsidRDefault="00AF16A6" w:rsidP="00AF16A6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A4A" w14:textId="77777777" w:rsidR="00AF16A6" w:rsidRPr="00AF16A6" w:rsidRDefault="00AF16A6" w:rsidP="00AF16A6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4B" w14:textId="77777777" w:rsidR="00AF16A6" w:rsidRPr="00AF16A6" w:rsidRDefault="00AF16A6" w:rsidP="00AF16A6">
            <w:pPr>
              <w:pStyle w:val="ab"/>
              <w:ind w:firstLine="422"/>
              <w:jc w:val="center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360E34" w14:paraId="62A92A52" w14:textId="77777777" w:rsidTr="003C6B3C">
        <w:trPr>
          <w:trHeight w:val="228"/>
        </w:trPr>
        <w:tc>
          <w:tcPr>
            <w:tcW w:w="225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4D" w14:textId="77777777"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4E" w14:textId="77777777" w:rsidR="00360E34" w:rsidRDefault="00360E34" w:rsidP="003C6B3C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4F" w14:textId="77777777" w:rsidR="00360E34" w:rsidRPr="006B433A" w:rsidRDefault="00360E34" w:rsidP="003C6B3C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A50" w14:textId="77777777" w:rsidR="00360E34" w:rsidRPr="007435BA" w:rsidRDefault="00360E34" w:rsidP="003C6B3C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51" w14:textId="77777777" w:rsidR="00360E34" w:rsidRPr="001743D7" w:rsidRDefault="006C11D9" w:rsidP="00005945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360E34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AF16A6" w:rsidRPr="00BA0245" w14:paraId="62A92A58" w14:textId="77777777" w:rsidTr="00446C37">
        <w:trPr>
          <w:trHeight w:val="228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53" w14:textId="77777777" w:rsidR="00AF16A6" w:rsidRPr="00AF16A6" w:rsidRDefault="00AF16A6" w:rsidP="007419E1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 w:rsidRPr="00AF16A6">
              <w:rPr>
                <w:rFonts w:ascii="宋体" w:eastAsia="宋体" w:hAnsi="宋体" w:cs="Times New Roman"/>
                <w:bCs/>
              </w:rPr>
              <w:t>taskInquireNo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54" w14:textId="77777777" w:rsidR="00AF16A6" w:rsidRPr="00AF16A6" w:rsidRDefault="00AF16A6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55" w14:textId="77777777" w:rsidR="00AF16A6" w:rsidRPr="00AF16A6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A56" w14:textId="77777777" w:rsidR="00AF16A6" w:rsidRPr="00AF16A6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拍卖编号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57" w14:textId="77777777" w:rsidR="00AF16A6" w:rsidRPr="00AF16A6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9D2DC2" w:rsidRPr="002E06AC" w14:paraId="62A92A5E" w14:textId="77777777" w:rsidTr="00446C37">
        <w:trPr>
          <w:trHeight w:val="228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59" w14:textId="77777777" w:rsidR="009D2DC2" w:rsidRPr="00F7327F" w:rsidRDefault="00D44EAE" w:rsidP="00D44EAE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 w:rsidRPr="00F7327F">
              <w:rPr>
                <w:rFonts w:ascii="宋体" w:eastAsia="宋体" w:hAnsi="宋体" w:cs="Times New Roman"/>
                <w:bCs/>
              </w:rPr>
              <w:t>transfer</w:t>
            </w:r>
            <w:r w:rsidRPr="00F7327F">
              <w:rPr>
                <w:rFonts w:ascii="宋体" w:eastAsia="宋体" w:hAnsi="宋体" w:cs="Times New Roman" w:hint="eastAsia"/>
                <w:bCs/>
              </w:rPr>
              <w:t>B</w:t>
            </w:r>
            <w:r w:rsidRPr="00F7327F">
              <w:rPr>
                <w:rFonts w:ascii="宋体" w:eastAsia="宋体" w:hAnsi="宋体" w:cs="Times New Roman"/>
                <w:bCs/>
              </w:rPr>
              <w:t>ail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5A" w14:textId="77777777" w:rsidR="009D2DC2" w:rsidRPr="00F7327F" w:rsidRDefault="009D2DC2" w:rsidP="007419E1">
            <w:pPr>
              <w:rPr>
                <w:rFonts w:ascii="宋体" w:eastAsia="宋体" w:hAnsi="宋体" w:cs="Times New Roman"/>
                <w:bCs/>
              </w:rPr>
            </w:pPr>
            <w:commentRangeStart w:id="207"/>
            <w:r w:rsidRPr="00F7327F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5B" w14:textId="77777777" w:rsidR="009D2DC2" w:rsidRPr="00F7327F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F7327F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A5C" w14:textId="77777777" w:rsidR="009D2DC2" w:rsidRPr="00F7327F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F7327F">
              <w:rPr>
                <w:rFonts w:ascii="宋体" w:hAnsi="宋体" w:hint="eastAsia"/>
                <w:color w:val="1F497D"/>
              </w:rPr>
              <w:t>保证金</w:t>
            </w:r>
            <w:commentRangeEnd w:id="207"/>
            <w:r w:rsidR="00D44EAE" w:rsidRPr="00F7327F">
              <w:rPr>
                <w:rStyle w:val="ad"/>
              </w:rPr>
              <w:commentReference w:id="207"/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5D" w14:textId="77777777" w:rsidR="009D2DC2" w:rsidRPr="002E06AC" w:rsidRDefault="009D2DC2" w:rsidP="007419E1">
            <w:pPr>
              <w:jc w:val="left"/>
              <w:rPr>
                <w:rFonts w:ascii="宋体" w:eastAsia="宋体" w:hAnsi="宋体" w:cs="Times New Roman"/>
                <w:bCs/>
                <w:strike/>
              </w:rPr>
            </w:pPr>
          </w:p>
        </w:tc>
      </w:tr>
      <w:tr w:rsidR="009D2DC2" w:rsidRPr="00BA0245" w14:paraId="62A92A6A" w14:textId="77777777" w:rsidTr="00446C37">
        <w:trPr>
          <w:trHeight w:val="228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65" w14:textId="77777777" w:rsidR="009D2DC2" w:rsidRPr="00AF16A6" w:rsidRDefault="00D44EAE" w:rsidP="00D44EAE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Fonts w:ascii="宋体" w:eastAsia="宋体" w:hAnsi="宋体" w:cs="Times New Roman" w:hint="eastAsia"/>
                <w:bCs/>
              </w:rPr>
              <w:t>isPayA</w:t>
            </w:r>
            <w:r w:rsidRPr="00D44EAE">
              <w:rPr>
                <w:rFonts w:ascii="宋体" w:eastAsia="宋体" w:hAnsi="宋体" w:cs="Times New Roman"/>
                <w:bCs/>
              </w:rPr>
              <w:t>uction</w:t>
            </w:r>
            <w:r>
              <w:rPr>
                <w:rFonts w:ascii="宋体" w:eastAsia="宋体" w:hAnsi="宋体" w:cs="Times New Roman" w:hint="eastAsia"/>
                <w:bCs/>
              </w:rPr>
              <w:t>Price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66" w14:textId="77777777" w:rsidR="009D2DC2" w:rsidRPr="00AF16A6" w:rsidRDefault="009D2DC2" w:rsidP="007419E1">
            <w:pPr>
              <w:rPr>
                <w:rFonts w:ascii="宋体" w:eastAsia="宋体" w:hAnsi="宋体" w:cs="Times New Roman"/>
                <w:bCs/>
              </w:rPr>
            </w:pPr>
            <w:commentRangeStart w:id="208"/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67" w14:textId="77777777" w:rsidR="009D2DC2" w:rsidRPr="00AF16A6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A68" w14:textId="77777777" w:rsidR="009D2DC2" w:rsidRDefault="009D2DC2" w:rsidP="007419E1">
            <w:pPr>
              <w:jc w:val="left"/>
              <w:rPr>
                <w:rFonts w:ascii="宋体" w:hAnsi="宋体"/>
                <w:color w:val="1F497D"/>
              </w:rPr>
            </w:pPr>
            <w:r>
              <w:rPr>
                <w:rFonts w:ascii="宋体" w:hAnsi="宋体" w:hint="eastAsia"/>
                <w:color w:val="1F497D"/>
              </w:rPr>
              <w:t>拍卖款是否支付</w:t>
            </w:r>
            <w:commentRangeEnd w:id="208"/>
            <w:r w:rsidR="00D44EAE">
              <w:rPr>
                <w:rStyle w:val="ad"/>
              </w:rPr>
              <w:commentReference w:id="208"/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69" w14:textId="77777777" w:rsidR="009D2DC2" w:rsidRPr="00AF16A6" w:rsidRDefault="009D2DC2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AF16A6" w:rsidRPr="00BA0245" w14:paraId="62A92A70" w14:textId="77777777" w:rsidTr="00C724F9">
        <w:trPr>
          <w:trHeight w:val="228"/>
        </w:trPr>
        <w:tc>
          <w:tcPr>
            <w:tcW w:w="225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6B" w14:textId="77777777" w:rsidR="00AF16A6" w:rsidRPr="00AF16A6" w:rsidRDefault="00AF16A6" w:rsidP="00741519">
            <w:pPr>
              <w:rPr>
                <w:rFonts w:ascii="宋体" w:eastAsia="宋体" w:hAnsi="宋体" w:cs="Times New Roman"/>
                <w:bCs/>
              </w:rPr>
            </w:pPr>
            <w:proofErr w:type="spellStart"/>
            <w:r w:rsidRPr="00AF16A6">
              <w:rPr>
                <w:rFonts w:ascii="宋体" w:eastAsia="宋体" w:hAnsi="宋体" w:cs="Times New Roman"/>
                <w:bCs/>
              </w:rPr>
              <w:t>transfer</w:t>
            </w:r>
            <w:r w:rsidR="00741519">
              <w:rPr>
                <w:rFonts w:ascii="宋体" w:eastAsia="宋体" w:hAnsi="宋体" w:cs="Times New Roman" w:hint="eastAsia"/>
                <w:bCs/>
              </w:rPr>
              <w:t>T</w:t>
            </w:r>
            <w:r w:rsidRPr="00AF16A6">
              <w:rPr>
                <w:rFonts w:ascii="宋体" w:eastAsia="宋体" w:hAnsi="宋体" w:cs="Times New Roman" w:hint="eastAsia"/>
                <w:bCs/>
              </w:rPr>
              <w:t>ime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6C" w14:textId="77777777" w:rsidR="00AF16A6" w:rsidRPr="00AF16A6" w:rsidRDefault="00AF16A6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6D" w14:textId="77777777" w:rsidR="00AF16A6" w:rsidRPr="00AF16A6" w:rsidRDefault="00AF16A6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A6E" w14:textId="77777777" w:rsidR="00AF16A6" w:rsidRPr="00AF16A6" w:rsidRDefault="00AF16A6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过户时间</w:t>
            </w:r>
          </w:p>
        </w:tc>
        <w:tc>
          <w:tcPr>
            <w:tcW w:w="238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6F" w14:textId="77777777" w:rsidR="00AF16A6" w:rsidRPr="00AF16A6" w:rsidRDefault="00AF16A6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C724F9" w:rsidRPr="00BA0245" w14:paraId="62A92A76" w14:textId="77777777" w:rsidTr="00C724F9">
        <w:trPr>
          <w:trHeight w:val="228"/>
        </w:trPr>
        <w:tc>
          <w:tcPr>
            <w:tcW w:w="22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71" w14:textId="77777777" w:rsidR="00C724F9" w:rsidRPr="00AF16A6" w:rsidRDefault="00C724F9" w:rsidP="00741519">
            <w:pPr>
              <w:rPr>
                <w:rFonts w:ascii="宋体" w:eastAsia="宋体" w:hAnsi="宋体" w:cs="Times New Roman"/>
                <w:bCs/>
              </w:rPr>
            </w:pPr>
            <w:commentRangeStart w:id="209"/>
            <w:proofErr w:type="spellStart"/>
            <w:r w:rsidRPr="00C724F9">
              <w:rPr>
                <w:rFonts w:ascii="宋体" w:eastAsia="宋体" w:hAnsi="宋体" w:cs="Times New Roman"/>
                <w:bCs/>
              </w:rPr>
              <w:t>transferOpinion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72" w14:textId="77777777" w:rsidR="00C724F9" w:rsidRPr="00AF16A6" w:rsidRDefault="00C724F9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73" w14:textId="77777777" w:rsidR="00C724F9" w:rsidRPr="00AF16A6" w:rsidRDefault="00C724F9" w:rsidP="007419E1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A74" w14:textId="77777777" w:rsidR="00C724F9" w:rsidRPr="00AF16A6" w:rsidRDefault="00C724F9" w:rsidP="007419E1">
            <w:pPr>
              <w:rPr>
                <w:rFonts w:ascii="宋体" w:eastAsia="宋体" w:hAnsi="宋体" w:cs="Times New Roman"/>
                <w:bCs/>
              </w:rPr>
            </w:pPr>
            <w:r w:rsidRPr="00C724F9">
              <w:rPr>
                <w:rFonts w:ascii="宋体" w:eastAsia="宋体" w:hAnsi="宋体" w:cs="Times New Roman" w:hint="eastAsia"/>
                <w:bCs/>
              </w:rPr>
              <w:t>过户反馈意见</w:t>
            </w:r>
            <w:commentRangeEnd w:id="209"/>
            <w:r w:rsidR="009D2DC2">
              <w:rPr>
                <w:rStyle w:val="ad"/>
              </w:rPr>
              <w:commentReference w:id="209"/>
            </w:r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75" w14:textId="77777777" w:rsidR="00C724F9" w:rsidRPr="00AF16A6" w:rsidRDefault="00C724F9" w:rsidP="007419E1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697661" w:rsidRPr="00BA0245" w14:paraId="0A0F5F5F" w14:textId="77777777" w:rsidTr="00C724F9">
        <w:trPr>
          <w:trHeight w:val="228"/>
          <w:ins w:id="210" w:author="刘泽圆" w:date="2017-01-20T14:21:00Z"/>
        </w:trPr>
        <w:tc>
          <w:tcPr>
            <w:tcW w:w="22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1D03D" w14:textId="5FD77042" w:rsidR="00697661" w:rsidRDefault="003F0B74" w:rsidP="00834565">
            <w:pPr>
              <w:rPr>
                <w:ins w:id="211" w:author="刘泽圆" w:date="2017-01-20T14:21:00Z"/>
                <w:rFonts w:ascii="宋体" w:eastAsia="宋体" w:hAnsi="宋体" w:cs="Times New Roman"/>
                <w:bCs/>
              </w:rPr>
            </w:pPr>
            <w:proofErr w:type="spellStart"/>
            <w:ins w:id="212" w:author="刘泽圆" w:date="2017-01-20T14:34:00Z">
              <w:r>
                <w:rPr>
                  <w:rFonts w:ascii="宋体" w:eastAsia="宋体" w:hAnsi="宋体" w:cs="Times New Roman" w:hint="eastAsia"/>
                  <w:bCs/>
                </w:rPr>
                <w:t>i</w:t>
              </w:r>
              <w:r>
                <w:rPr>
                  <w:rFonts w:ascii="宋体" w:eastAsia="宋体" w:hAnsi="宋体" w:cs="Times New Roman"/>
                  <w:bCs/>
                </w:rPr>
                <w:t>sPay</w:t>
              </w:r>
            </w:ins>
            <w:ins w:id="213" w:author="刘泽圆" w:date="2017-01-20T14:36:00Z">
              <w:r>
                <w:rPr>
                  <w:rFonts w:ascii="宋体" w:eastAsia="宋体" w:hAnsi="宋体" w:cs="Times New Roman"/>
                  <w:bCs/>
                </w:rPr>
                <w:t>T</w:t>
              </w:r>
              <w:r w:rsidRPr="003F0B74">
                <w:rPr>
                  <w:rFonts w:ascii="宋体" w:eastAsia="宋体" w:hAnsi="宋体" w:cs="Times New Roman"/>
                  <w:bCs/>
                </w:rPr>
                <w:t>ransfer</w:t>
              </w:r>
            </w:ins>
            <w:ins w:id="214" w:author="刘泽圆" w:date="2017-01-20T14:39:00Z">
              <w:r w:rsidR="00834565" w:rsidRPr="00834565">
                <w:rPr>
                  <w:rFonts w:ascii="宋体" w:eastAsia="宋体" w:hAnsi="宋体" w:cs="Times New Roman"/>
                  <w:bCs/>
                </w:rPr>
                <w:t>Bail</w:t>
              </w:r>
            </w:ins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1E6995" w14:textId="39AD28CE" w:rsidR="00697661" w:rsidRPr="00AF16A6" w:rsidRDefault="008E433D" w:rsidP="00697661">
            <w:pPr>
              <w:rPr>
                <w:ins w:id="215" w:author="刘泽圆" w:date="2017-01-20T14:21:00Z"/>
                <w:rFonts w:ascii="宋体" w:eastAsia="宋体" w:hAnsi="宋体" w:cs="Times New Roman"/>
                <w:bCs/>
              </w:rPr>
            </w:pPr>
            <w:ins w:id="216" w:author="刘泽圆" w:date="2017-01-20T14:22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C56687" w14:textId="6DE59EE6" w:rsidR="00697661" w:rsidRDefault="00EF391D" w:rsidP="00697661">
            <w:pPr>
              <w:rPr>
                <w:ins w:id="217" w:author="刘泽圆" w:date="2017-01-20T14:21:00Z"/>
                <w:rFonts w:ascii="宋体" w:eastAsia="宋体" w:hAnsi="宋体" w:cs="Times New Roman"/>
                <w:bCs/>
              </w:rPr>
            </w:pPr>
            <w:ins w:id="218" w:author="刘泽圆" w:date="2017-01-20T14:22:00Z">
              <w:r>
                <w:rPr>
                  <w:rFonts w:ascii="宋体" w:eastAsia="宋体" w:hAnsi="宋体" w:cs="Times New Roman" w:hint="eastAsia"/>
                  <w:bCs/>
                </w:rPr>
                <w:t>否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B0404" w14:textId="6E381669" w:rsidR="00697661" w:rsidRDefault="00697661" w:rsidP="00697661">
            <w:pPr>
              <w:rPr>
                <w:ins w:id="219" w:author="刘泽圆" w:date="2017-01-20T14:21:00Z"/>
                <w:rFonts w:ascii="宋体" w:hAnsi="宋体"/>
              </w:rPr>
            </w:pPr>
            <w:ins w:id="220" w:author="刘泽圆" w:date="2017-01-20T14:21:00Z">
              <w:r w:rsidRPr="00C16115">
                <w:rPr>
                  <w:rFonts w:ascii="宋体" w:eastAsia="宋体" w:hAnsi="宋体" w:cs="Times New Roman" w:hint="eastAsia"/>
                  <w:bCs/>
                </w:rPr>
                <w:t>过户保证金是否支付</w:t>
              </w:r>
            </w:ins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5BF0F" w14:textId="15BAFB2E" w:rsidR="00697661" w:rsidRDefault="00697661" w:rsidP="00697661">
            <w:pPr>
              <w:jc w:val="left"/>
              <w:rPr>
                <w:ins w:id="221" w:author="刘泽圆" w:date="2017-01-20T14:21:00Z"/>
                <w:rFonts w:ascii="宋体" w:eastAsia="宋体" w:hAnsi="宋体" w:cs="Times New Roman"/>
                <w:bCs/>
              </w:rPr>
            </w:pPr>
            <w:ins w:id="222" w:author="刘泽圆" w:date="2017-01-20T14:21:00Z">
              <w:r>
                <w:rPr>
                  <w:rFonts w:ascii="宋体" w:eastAsia="宋体" w:hAnsi="宋体" w:cs="Times New Roman" w:hint="eastAsia"/>
                  <w:bCs/>
                </w:rPr>
                <w:t>Y：是 N：否。</w:t>
              </w:r>
              <w:r w:rsidRPr="00C16115">
                <w:rPr>
                  <w:rFonts w:ascii="宋体" w:eastAsia="宋体" w:hAnsi="宋体" w:cs="Times New Roman" w:hint="eastAsia"/>
                  <w:bCs/>
                </w:rPr>
                <w:t>选“否”系统提示“请先支付过户保证金”并且不能发送案件，选“是”则可以发送案件。</w:t>
              </w:r>
            </w:ins>
          </w:p>
        </w:tc>
      </w:tr>
      <w:tr w:rsidR="00697661" w:rsidRPr="00BA0245" w14:paraId="40B7FDCA" w14:textId="77777777" w:rsidTr="00C724F9">
        <w:trPr>
          <w:trHeight w:val="228"/>
          <w:ins w:id="223" w:author="刘泽圆" w:date="2017-01-20T14:21:00Z"/>
        </w:trPr>
        <w:tc>
          <w:tcPr>
            <w:tcW w:w="22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D03877" w14:textId="29E5D7F8" w:rsidR="00697661" w:rsidRDefault="00CC19E5" w:rsidP="00CC19E5">
            <w:pPr>
              <w:rPr>
                <w:ins w:id="224" w:author="刘泽圆" w:date="2017-01-20T14:21:00Z"/>
                <w:rFonts w:ascii="宋体" w:eastAsia="宋体" w:hAnsi="宋体" w:cs="Times New Roman"/>
                <w:bCs/>
              </w:rPr>
            </w:pPr>
            <w:proofErr w:type="spellStart"/>
            <w:ins w:id="225" w:author="刘泽圆" w:date="2017-01-22T16:24:00Z">
              <w:r>
                <w:rPr>
                  <w:rFonts w:ascii="宋体" w:eastAsia="宋体" w:hAnsi="宋体" w:cs="Times New Roman"/>
                  <w:bCs/>
                </w:rPr>
                <w:t>t</w:t>
              </w:r>
            </w:ins>
            <w:ins w:id="226" w:author="刘泽圆" w:date="2017-01-20T14:37:00Z">
              <w:r w:rsidR="00834565" w:rsidRPr="00AF16A6">
                <w:rPr>
                  <w:rFonts w:ascii="宋体" w:eastAsia="宋体" w:hAnsi="宋体" w:cs="Times New Roman"/>
                  <w:bCs/>
                </w:rPr>
                <w:t>ransfer</w:t>
              </w:r>
            </w:ins>
            <w:ins w:id="227" w:author="刘泽圆" w:date="2017-01-20T14:39:00Z">
              <w:r w:rsidR="00834565" w:rsidRPr="00834565">
                <w:rPr>
                  <w:rFonts w:ascii="宋体" w:eastAsia="宋体" w:hAnsi="宋体" w:cs="Times New Roman"/>
                  <w:bCs/>
                </w:rPr>
                <w:t>Bail</w:t>
              </w:r>
            </w:ins>
            <w:ins w:id="228" w:author="刘泽圆" w:date="2017-01-22T16:24:00Z">
              <w:r>
                <w:rPr>
                  <w:rFonts w:ascii="宋体" w:eastAsia="宋体" w:hAnsi="宋体" w:cs="Times New Roman"/>
                  <w:bCs/>
                </w:rPr>
                <w:t>Pay</w:t>
              </w:r>
            </w:ins>
            <w:ins w:id="229" w:author="刘泽圆" w:date="2017-01-20T14:37:00Z">
              <w:r w:rsidR="00834565">
                <w:rPr>
                  <w:rFonts w:ascii="宋体" w:eastAsia="宋体" w:hAnsi="宋体" w:cs="Times New Roman"/>
                  <w:bCs/>
                </w:rPr>
                <w:t>Date</w:t>
              </w:r>
            </w:ins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130BDD" w14:textId="5550ECB9" w:rsidR="00697661" w:rsidRPr="00AF16A6" w:rsidRDefault="008E433D" w:rsidP="00697661">
            <w:pPr>
              <w:rPr>
                <w:ins w:id="230" w:author="刘泽圆" w:date="2017-01-20T14:21:00Z"/>
                <w:rFonts w:ascii="宋体" w:eastAsia="宋体" w:hAnsi="宋体" w:cs="Times New Roman"/>
                <w:bCs/>
              </w:rPr>
            </w:pPr>
            <w:ins w:id="231" w:author="刘泽圆" w:date="2017-01-20T14:22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BB06EF" w14:textId="3136DA54" w:rsidR="00697661" w:rsidRDefault="00815C63" w:rsidP="00697661">
            <w:pPr>
              <w:rPr>
                <w:ins w:id="232" w:author="刘泽圆" w:date="2017-01-20T14:21:00Z"/>
                <w:rFonts w:ascii="宋体" w:eastAsia="宋体" w:hAnsi="宋体" w:cs="Times New Roman"/>
                <w:bCs/>
              </w:rPr>
            </w:pPr>
            <w:ins w:id="233" w:author="刘泽圆" w:date="2017-01-25T15:37:00Z">
              <w:r>
                <w:rPr>
                  <w:rFonts w:ascii="宋体" w:eastAsia="宋体" w:hAnsi="宋体" w:cs="Times New Roman" w:hint="eastAsia"/>
                  <w:bCs/>
                </w:rPr>
                <w:t>否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5DD29" w14:textId="11C5EC1E" w:rsidR="00697661" w:rsidRDefault="00697661" w:rsidP="00697661">
            <w:pPr>
              <w:rPr>
                <w:ins w:id="234" w:author="刘泽圆" w:date="2017-01-20T14:21:00Z"/>
                <w:rFonts w:ascii="宋体" w:hAnsi="宋体"/>
              </w:rPr>
            </w:pPr>
            <w:ins w:id="235" w:author="刘泽圆" w:date="2017-01-20T14:21:00Z">
              <w:r w:rsidRPr="00C16115">
                <w:rPr>
                  <w:rFonts w:ascii="宋体" w:eastAsia="宋体" w:hAnsi="宋体" w:cs="Times New Roman" w:hint="eastAsia"/>
                  <w:bCs/>
                </w:rPr>
                <w:t>过户保证金支付时间</w:t>
              </w:r>
            </w:ins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23BAC" w14:textId="2A05F0A1" w:rsidR="00697661" w:rsidRDefault="00697661" w:rsidP="00697661">
            <w:pPr>
              <w:jc w:val="left"/>
              <w:rPr>
                <w:ins w:id="236" w:author="刘泽圆" w:date="2017-01-20T14:21:00Z"/>
                <w:rFonts w:ascii="宋体" w:eastAsia="宋体" w:hAnsi="宋体" w:cs="Times New Roman"/>
                <w:bCs/>
              </w:rPr>
            </w:pPr>
            <w:ins w:id="237" w:author="刘泽圆" w:date="2017-01-20T14:21:00Z">
              <w:r>
                <w:rPr>
                  <w:rFonts w:ascii="宋体" w:hAnsi="宋体" w:cs="Calibri" w:hint="eastAsia"/>
                  <w:color w:val="000000"/>
                  <w:sz w:val="22"/>
                </w:rPr>
                <w:t>时间格式：YYYY-MM-DD HH24:MI:SS</w:t>
              </w:r>
              <w:r>
                <w:rPr>
                  <w:rFonts w:ascii="宋体" w:eastAsia="宋体" w:hAnsi="宋体" w:cs="Times New Roman" w:hint="eastAsia"/>
                  <w:bCs/>
                </w:rPr>
                <w:t xml:space="preserve"> </w:t>
              </w:r>
            </w:ins>
          </w:p>
        </w:tc>
      </w:tr>
      <w:tr w:rsidR="00A37CFB" w:rsidRPr="00BA0245" w14:paraId="21348AB7" w14:textId="77777777" w:rsidTr="00F7327F">
        <w:trPr>
          <w:trHeight w:val="228"/>
          <w:ins w:id="238" w:author="刘泽圆" w:date="2017-01-20T16:39:00Z"/>
        </w:trPr>
        <w:tc>
          <w:tcPr>
            <w:tcW w:w="225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67F485" w14:textId="4AEE6FE6" w:rsidR="00A37CFB" w:rsidRDefault="00A37CFB" w:rsidP="00A37CFB">
            <w:pPr>
              <w:rPr>
                <w:ins w:id="239" w:author="刘泽圆" w:date="2017-01-20T16:39:00Z"/>
                <w:rFonts w:ascii="宋体" w:eastAsia="宋体" w:hAnsi="宋体" w:cs="Times New Roman"/>
                <w:bCs/>
              </w:rPr>
            </w:pPr>
            <w:proofErr w:type="spellStart"/>
            <w:ins w:id="240" w:author="刘泽圆" w:date="2017-01-20T16:39:00Z">
              <w:r w:rsidRPr="00391B53">
                <w:rPr>
                  <w:rFonts w:asciiTheme="minorEastAsia" w:hAnsiTheme="minorEastAsia"/>
                  <w:szCs w:val="21"/>
                </w:rPr>
                <w:t>documentGroupId</w:t>
              </w:r>
              <w:proofErr w:type="spellEnd"/>
            </w:ins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1C5407" w14:textId="38479E66" w:rsidR="00A37CFB" w:rsidRPr="00AF16A6" w:rsidRDefault="00A37CFB" w:rsidP="00A37CFB">
            <w:pPr>
              <w:rPr>
                <w:ins w:id="241" w:author="刘泽圆" w:date="2017-01-20T16:39:00Z"/>
                <w:rFonts w:ascii="宋体" w:eastAsia="宋体" w:hAnsi="宋体" w:cs="Times New Roman"/>
                <w:bCs/>
              </w:rPr>
            </w:pPr>
            <w:ins w:id="242" w:author="刘泽圆" w:date="2017-01-20T16:39:00Z">
              <w:r w:rsidRPr="00AF16A6">
                <w:rPr>
                  <w:rFonts w:ascii="宋体" w:eastAsia="宋体" w:hAnsi="宋体" w:cs="Times New Roman" w:hint="eastAsia"/>
                  <w:bCs/>
                </w:rPr>
                <w:t>String</w:t>
              </w:r>
            </w:ins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D075D8" w14:textId="2E9492B6" w:rsidR="00A37CFB" w:rsidRPr="00511E58" w:rsidRDefault="00A37CFB" w:rsidP="00A37CFB">
            <w:pPr>
              <w:rPr>
                <w:ins w:id="243" w:author="刘泽圆" w:date="2017-01-20T16:39:00Z"/>
                <w:rFonts w:asciiTheme="minorEastAsia" w:hAnsiTheme="minorEastAsia" w:cs="Times New Roman"/>
                <w:bCs/>
                <w:szCs w:val="21"/>
              </w:rPr>
            </w:pPr>
            <w:ins w:id="244" w:author="刘泽圆" w:date="2017-01-20T16:39:00Z">
              <w:r>
                <w:rPr>
                  <w:rFonts w:ascii="宋体" w:eastAsia="宋体" w:hAnsi="宋体" w:cs="Times New Roman" w:hint="eastAsia"/>
                  <w:bCs/>
                </w:rPr>
                <w:t>否</w:t>
              </w:r>
            </w:ins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5E67E" w14:textId="14CD19ED" w:rsidR="00A37CFB" w:rsidRPr="00C16115" w:rsidRDefault="00A37CFB" w:rsidP="00A37CFB">
            <w:pPr>
              <w:rPr>
                <w:ins w:id="245" w:author="刘泽圆" w:date="2017-01-20T16:39:00Z"/>
                <w:rFonts w:ascii="宋体" w:eastAsia="宋体" w:hAnsi="宋体" w:cs="Times New Roman"/>
                <w:bCs/>
              </w:rPr>
            </w:pPr>
            <w:ins w:id="246" w:author="刘泽圆" w:date="2017-01-20T16:39:00Z">
              <w:r>
                <w:rPr>
                  <w:rFonts w:ascii="宋体" w:eastAsia="宋体" w:hAnsi="宋体" w:cs="Times New Roman" w:hint="eastAsia"/>
                  <w:bCs/>
                </w:rPr>
                <w:t>附件组ID</w:t>
              </w:r>
            </w:ins>
          </w:p>
        </w:tc>
        <w:tc>
          <w:tcPr>
            <w:tcW w:w="2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82F89" w14:textId="77777777" w:rsidR="00A37CFB" w:rsidRDefault="00A37CFB" w:rsidP="00A37CFB">
            <w:pPr>
              <w:jc w:val="left"/>
              <w:rPr>
                <w:ins w:id="247" w:author="刘泽圆" w:date="2017-01-20T16:39:00Z"/>
                <w:rFonts w:ascii="宋体" w:hAnsi="宋体" w:cs="Calibri"/>
                <w:color w:val="000000"/>
                <w:sz w:val="22"/>
              </w:rPr>
            </w:pPr>
          </w:p>
        </w:tc>
      </w:tr>
    </w:tbl>
    <w:p w14:paraId="62A92A77" w14:textId="77777777" w:rsidR="00AF16A6" w:rsidRPr="00AF16A6" w:rsidRDefault="00AF16A6" w:rsidP="00F76EE4">
      <w:pPr>
        <w:pStyle w:val="3"/>
      </w:pPr>
      <w:bookmarkStart w:id="248" w:name="_Toc436935322"/>
      <w:r>
        <w:rPr>
          <w:rFonts w:hint="eastAsia"/>
        </w:rPr>
        <w:t>发送</w:t>
      </w:r>
      <w:r>
        <w:t>数据格式</w:t>
      </w:r>
      <w:bookmarkEnd w:id="248"/>
    </w:p>
    <w:p w14:paraId="62A92A78" w14:textId="77777777" w:rsidR="000754DF" w:rsidRDefault="000754DF" w:rsidP="000754D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62A92A79" w14:textId="77777777" w:rsidR="00D44EAE" w:rsidRDefault="00D44EAE" w:rsidP="000754D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ab/>
      </w:r>
      <w:r>
        <w:t>"partnerAccount":"",</w:t>
      </w:r>
    </w:p>
    <w:p w14:paraId="62A92A7A" w14:textId="77777777" w:rsidR="00D44EAE" w:rsidRDefault="00D44EAE" w:rsidP="00D44EA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</w:t>
      </w:r>
      <w:r w:rsidRPr="00AF16A6">
        <w:rPr>
          <w:rFonts w:ascii="宋体" w:eastAsia="宋体" w:hAnsi="宋体" w:cs="Times New Roman"/>
          <w:bCs/>
        </w:rPr>
        <w:t>taskInquireNo</w:t>
      </w:r>
      <w:r>
        <w:t>":"",</w:t>
      </w:r>
    </w:p>
    <w:p w14:paraId="62A92A7B" w14:textId="77777777" w:rsidR="00D44EAE" w:rsidRDefault="00D44EAE" w:rsidP="00D44EAE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</w:t>
      </w:r>
      <w:r w:rsidRPr="00AF16A6">
        <w:rPr>
          <w:rFonts w:ascii="宋体" w:eastAsia="宋体" w:hAnsi="宋体" w:cs="Times New Roman"/>
          <w:bCs/>
        </w:rPr>
        <w:t>transfer</w:t>
      </w:r>
      <w:r>
        <w:rPr>
          <w:rFonts w:ascii="宋体" w:eastAsia="宋体" w:hAnsi="宋体" w:cs="Times New Roman" w:hint="eastAsia"/>
          <w:bCs/>
        </w:rPr>
        <w:t>B</w:t>
      </w:r>
      <w:r w:rsidRPr="00D44EAE">
        <w:rPr>
          <w:rFonts w:ascii="宋体" w:eastAsia="宋体" w:hAnsi="宋体" w:cs="Times New Roman"/>
          <w:bCs/>
        </w:rPr>
        <w:t>ail</w:t>
      </w:r>
      <w:r>
        <w:t>":"",</w:t>
      </w:r>
    </w:p>
    <w:p w14:paraId="62A92A7D" w14:textId="77777777" w:rsidR="000754DF" w:rsidRDefault="000754DF" w:rsidP="000754D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r w:rsidR="00D44EAE">
        <w:rPr>
          <w:rFonts w:ascii="宋体" w:eastAsia="宋体" w:hAnsi="宋体" w:cs="Times New Roman" w:hint="eastAsia"/>
          <w:bCs/>
        </w:rPr>
        <w:t>isPayA</w:t>
      </w:r>
      <w:r w:rsidR="00D44EAE" w:rsidRPr="00D44EAE">
        <w:rPr>
          <w:rFonts w:ascii="宋体" w:eastAsia="宋体" w:hAnsi="宋体" w:cs="Times New Roman"/>
          <w:bCs/>
        </w:rPr>
        <w:t>uction</w:t>
      </w:r>
      <w:r w:rsidR="00D44EAE">
        <w:rPr>
          <w:rFonts w:ascii="宋体" w:eastAsia="宋体" w:hAnsi="宋体" w:cs="Times New Roman" w:hint="eastAsia"/>
          <w:bCs/>
        </w:rPr>
        <w:t>Price</w:t>
      </w:r>
      <w:r>
        <w:t>":"",</w:t>
      </w:r>
    </w:p>
    <w:p w14:paraId="353A959D" w14:textId="77777777" w:rsidR="00752B38" w:rsidRDefault="00D70122" w:rsidP="00752B38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"transferTime":""</w:t>
      </w:r>
      <w:r w:rsidR="00752B38">
        <w:t>,</w:t>
      </w:r>
    </w:p>
    <w:p w14:paraId="5BE22CD8" w14:textId="77777777" w:rsidR="009909CA" w:rsidRDefault="00752B38" w:rsidP="009909CA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ns w:id="249" w:author="刘泽圆" w:date="2017-01-25T15:19:00Z"/>
        </w:rPr>
      </w:pPr>
      <w:r>
        <w:t>"</w:t>
      </w:r>
      <w:r w:rsidRPr="00C724F9">
        <w:rPr>
          <w:rFonts w:ascii="宋体" w:eastAsia="宋体" w:hAnsi="宋体" w:cs="Times New Roman"/>
          <w:bCs/>
        </w:rPr>
        <w:t>transferOpinion</w:t>
      </w:r>
      <w:r>
        <w:t>":""</w:t>
      </w:r>
      <w:ins w:id="250" w:author="刘泽圆" w:date="2017-01-25T15:19:00Z">
        <w:r w:rsidR="009909CA">
          <w:t>,</w:t>
        </w:r>
      </w:ins>
    </w:p>
    <w:p w14:paraId="13334124" w14:textId="6144554F" w:rsidR="00627018" w:rsidRDefault="009909CA" w:rsidP="009909CA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  <w:rPr>
          <w:ins w:id="251" w:author="刘泽圆" w:date="2017-01-20T16:21:00Z"/>
        </w:rPr>
      </w:pPr>
      <w:ins w:id="252" w:author="刘泽圆" w:date="2017-01-25T15:19:00Z">
        <w:r>
          <w:t>"</w:t>
        </w:r>
        <w:r w:rsidRPr="00627018">
          <w:rPr>
            <w:rFonts w:ascii="宋体" w:eastAsia="宋体" w:hAnsi="宋体" w:cs="Times New Roman"/>
            <w:bCs/>
          </w:rPr>
          <w:t>isPayTransferBail</w:t>
        </w:r>
        <w:r>
          <w:t>":""</w:t>
        </w:r>
      </w:ins>
      <w:ins w:id="253" w:author="刘泽圆" w:date="2017-01-20T16:21:00Z">
        <w:r w:rsidR="00627018">
          <w:t>,</w:t>
        </w:r>
      </w:ins>
    </w:p>
    <w:p w14:paraId="5BC430B2" w14:textId="66AFE61B" w:rsidR="00A37CFB" w:rsidRDefault="00627018" w:rsidP="00A37CF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  <w:rPr>
          <w:ins w:id="254" w:author="刘泽圆" w:date="2017-01-20T16:39:00Z"/>
        </w:rPr>
      </w:pPr>
      <w:ins w:id="255" w:author="刘泽圆" w:date="2017-01-20T16:21:00Z">
        <w:r>
          <w:t>"</w:t>
        </w:r>
      </w:ins>
      <w:ins w:id="256" w:author="刘泽圆" w:date="2017-01-22T16:24:00Z">
        <w:r w:rsidR="00CC19E5">
          <w:t>t</w:t>
        </w:r>
      </w:ins>
      <w:ins w:id="257" w:author="刘泽圆" w:date="2017-01-20T16:22:00Z">
        <w:r w:rsidRPr="00627018">
          <w:rPr>
            <w:rFonts w:ascii="宋体" w:eastAsia="宋体" w:hAnsi="宋体" w:cs="Times New Roman"/>
            <w:bCs/>
          </w:rPr>
          <w:t>ransferBail</w:t>
        </w:r>
      </w:ins>
      <w:ins w:id="258" w:author="刘泽圆" w:date="2017-01-22T16:24:00Z">
        <w:r w:rsidR="00CC19E5">
          <w:rPr>
            <w:rFonts w:ascii="宋体" w:eastAsia="宋体" w:hAnsi="宋体" w:cs="Times New Roman"/>
            <w:bCs/>
          </w:rPr>
          <w:t>P</w:t>
        </w:r>
        <w:r w:rsidR="00CC19E5" w:rsidRPr="00627018">
          <w:rPr>
            <w:rFonts w:ascii="宋体" w:eastAsia="宋体" w:hAnsi="宋体" w:cs="Times New Roman"/>
            <w:bCs/>
          </w:rPr>
          <w:t>ay</w:t>
        </w:r>
      </w:ins>
      <w:ins w:id="259" w:author="刘泽圆" w:date="2017-01-20T16:22:00Z">
        <w:r w:rsidRPr="00627018">
          <w:rPr>
            <w:rFonts w:ascii="宋体" w:eastAsia="宋体" w:hAnsi="宋体" w:cs="Times New Roman"/>
            <w:bCs/>
          </w:rPr>
          <w:t>Date</w:t>
        </w:r>
      </w:ins>
      <w:ins w:id="260" w:author="刘泽圆" w:date="2017-01-20T16:21:00Z">
        <w:r>
          <w:t>":""</w:t>
        </w:r>
      </w:ins>
      <w:ins w:id="261" w:author="刘泽圆" w:date="2017-01-20T16:39:00Z">
        <w:r w:rsidR="00A37CFB">
          <w:t>,</w:t>
        </w:r>
      </w:ins>
    </w:p>
    <w:p w14:paraId="5538A7ED" w14:textId="108D0172" w:rsidR="00752B38" w:rsidRDefault="00A37CFB" w:rsidP="00A37CFB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ins w:id="262" w:author="刘泽圆" w:date="2017-01-20T16:39:00Z">
        <w:r>
          <w:t>"</w:t>
        </w:r>
        <w:r w:rsidRPr="00E12AB8">
          <w:t>documentGroupId</w:t>
        </w:r>
        <w:r>
          <w:t>":""</w:t>
        </w:r>
      </w:ins>
    </w:p>
    <w:p w14:paraId="62A92A80" w14:textId="62CEDE7F" w:rsidR="00706C75" w:rsidRPr="00433A08" w:rsidRDefault="000754DF" w:rsidP="00752B38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}</w:t>
      </w:r>
    </w:p>
    <w:p w14:paraId="62A92A81" w14:textId="77777777" w:rsidR="00D72E3E" w:rsidRDefault="00D72E3E" w:rsidP="00F76EE4">
      <w:pPr>
        <w:pStyle w:val="3"/>
      </w:pPr>
      <w:bookmarkStart w:id="263" w:name="_Toc436935323"/>
      <w:r>
        <w:rPr>
          <w:rFonts w:hint="eastAsia"/>
        </w:rPr>
        <w:lastRenderedPageBreak/>
        <w:t>返回</w:t>
      </w:r>
      <w:r>
        <w:t>数据格式</w:t>
      </w:r>
      <w:bookmarkEnd w:id="263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446C37" w14:paraId="62A92A87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82" w14:textId="77777777" w:rsidR="00446C37" w:rsidRDefault="00446C37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83" w14:textId="77777777" w:rsidR="00446C37" w:rsidRDefault="00446C37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84" w14:textId="77777777" w:rsidR="00446C37" w:rsidRDefault="00446C37" w:rsidP="007419E1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A85" w14:textId="77777777" w:rsidR="00446C37" w:rsidRDefault="00446C37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86" w14:textId="77777777" w:rsidR="00446C37" w:rsidRDefault="00446C37" w:rsidP="007419E1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446C37" w:rsidRPr="00FA1DDC" w14:paraId="62A92A8D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88" w14:textId="77777777" w:rsidR="00446C37" w:rsidRPr="00124BF9" w:rsidRDefault="00446C37" w:rsidP="007419E1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89" w14:textId="77777777" w:rsidR="00446C37" w:rsidRPr="00FA1DDC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8A" w14:textId="77777777" w:rsidR="00446C37" w:rsidRPr="00FA1DDC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A8B" w14:textId="77777777" w:rsidR="00446C37" w:rsidRPr="00FA1DDC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8C" w14:textId="77777777" w:rsidR="00446C37" w:rsidRPr="00FA1DDC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446C37" w:rsidRPr="00FA1DDC" w14:paraId="62A92A93" w14:textId="77777777" w:rsidTr="007419E1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8E" w14:textId="77777777" w:rsidR="00446C37" w:rsidRDefault="00446C37" w:rsidP="007419E1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8F" w14:textId="77777777" w:rsidR="00446C37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90" w14:textId="77777777" w:rsidR="00446C37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A91" w14:textId="77777777" w:rsidR="00446C37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92" w14:textId="77777777" w:rsidR="00446C37" w:rsidRPr="00FA1DDC" w:rsidRDefault="00446C37" w:rsidP="007419E1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A94" w14:textId="77777777" w:rsidR="00446C37" w:rsidRPr="00446C37" w:rsidRDefault="00446C37" w:rsidP="00446C37">
      <w:pPr>
        <w:pStyle w:val="a0"/>
        <w:ind w:firstLineChars="0" w:firstLine="0"/>
      </w:pPr>
    </w:p>
    <w:p w14:paraId="62A92A95" w14:textId="77777777" w:rsidR="001A35F0" w:rsidRDefault="001A35F0" w:rsidP="001A35F0">
      <w:pPr>
        <w:pStyle w:val="a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 w:firstLine="0"/>
      </w:pPr>
      <w:r>
        <w:t>{</w:t>
      </w:r>
    </w:p>
    <w:p w14:paraId="62A92A96" w14:textId="77777777" w:rsidR="001A35F0" w:rsidRDefault="001A35F0" w:rsidP="001A35F0">
      <w:pPr>
        <w:pStyle w:val="a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 xml:space="preserve">    "succeed":"",</w:t>
      </w:r>
    </w:p>
    <w:p w14:paraId="62A92A97" w14:textId="77777777" w:rsidR="001A35F0" w:rsidRDefault="001A35F0" w:rsidP="001A35F0">
      <w:pPr>
        <w:pStyle w:val="a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</w:pPr>
      <w:r>
        <w:t xml:space="preserve">    "message":""</w:t>
      </w:r>
    </w:p>
    <w:p w14:paraId="62A92A98" w14:textId="77777777" w:rsidR="00E31F82" w:rsidRDefault="001A35F0" w:rsidP="001A35F0">
      <w:pPr>
        <w:pStyle w:val="a0"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firstLineChars="0" w:firstLine="0"/>
      </w:pPr>
      <w:r>
        <w:t>}</w:t>
      </w:r>
    </w:p>
    <w:p w14:paraId="62A92A99" w14:textId="77777777" w:rsidR="00F82980" w:rsidRDefault="00F82980" w:rsidP="00F82980">
      <w:pPr>
        <w:pStyle w:val="a0"/>
      </w:pPr>
    </w:p>
    <w:p w14:paraId="62A92A9A" w14:textId="77777777" w:rsidR="00E926CF" w:rsidRDefault="00E926CF" w:rsidP="00E926CF">
      <w:pPr>
        <w:pStyle w:val="2"/>
      </w:pPr>
      <w:bookmarkStart w:id="264" w:name="_Toc436935324"/>
      <w:commentRangeStart w:id="265"/>
      <w:r>
        <w:rPr>
          <w:rFonts w:hint="eastAsia"/>
        </w:rPr>
        <w:t>过户反馈复核（平</w:t>
      </w:r>
      <w:r>
        <w:t>安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>
        <w:t>博</w:t>
      </w:r>
      <w:r>
        <w:rPr>
          <w:rFonts w:hint="eastAsia"/>
        </w:rPr>
        <w:t>车</w:t>
      </w:r>
      <w:r>
        <w:t>网）</w:t>
      </w:r>
      <w:commentRangeEnd w:id="265"/>
      <w:r w:rsidR="00A31B55">
        <w:rPr>
          <w:rStyle w:val="ad"/>
          <w:rFonts w:asciiTheme="minorHAnsi" w:eastAsiaTheme="minorEastAsia" w:hAnsiTheme="minorHAnsi" w:cstheme="minorBidi"/>
          <w:bCs w:val="0"/>
        </w:rPr>
        <w:commentReference w:id="265"/>
      </w:r>
      <w:bookmarkEnd w:id="264"/>
    </w:p>
    <w:p w14:paraId="62A92A9B" w14:textId="77777777" w:rsidR="00E926CF" w:rsidRDefault="00E926CF" w:rsidP="00E926CF">
      <w:pPr>
        <w:pStyle w:val="3"/>
      </w:pPr>
      <w:bookmarkStart w:id="266" w:name="_Toc436935325"/>
      <w:r>
        <w:rPr>
          <w:rFonts w:hint="eastAsia"/>
        </w:rPr>
        <w:t>接</w:t>
      </w:r>
      <w:r>
        <w:t>口</w:t>
      </w:r>
      <w:r>
        <w:rPr>
          <w:rFonts w:hint="eastAsia"/>
        </w:rPr>
        <w:t>URL</w:t>
      </w:r>
      <w:bookmarkEnd w:id="266"/>
    </w:p>
    <w:p w14:paraId="62A92A9C" w14:textId="77777777" w:rsidR="00E926CF" w:rsidRPr="003C6B3C" w:rsidRDefault="00E926CF" w:rsidP="00E926CF">
      <w:pPr>
        <w:pStyle w:val="a0"/>
      </w:pPr>
      <w:r>
        <w:rPr>
          <w:rFonts w:hint="eastAsia"/>
        </w:rPr>
        <w:t>PTS</w:t>
      </w:r>
      <w:r>
        <w:rPr>
          <w:rFonts w:hint="eastAsia"/>
        </w:rPr>
        <w:t>外调地址</w:t>
      </w:r>
      <w:r>
        <w:t>：</w:t>
      </w:r>
      <w:r>
        <w:rPr>
          <w:rFonts w:hint="eastAsia"/>
        </w:rPr>
        <w:t>http://{</w:t>
      </w:r>
      <w:r>
        <w:rPr>
          <w:rFonts w:hint="eastAsia"/>
        </w:rPr>
        <w:t>服务</w:t>
      </w:r>
      <w:r>
        <w:t>器地址</w:t>
      </w:r>
      <w:r>
        <w:rPr>
          <w:rFonts w:hint="eastAsia"/>
        </w:rPr>
        <w:t>}/</w:t>
      </w:r>
      <w:proofErr w:type="spellStart"/>
      <w:r>
        <w:rPr>
          <w:rFonts w:hint="eastAsia"/>
        </w:rPr>
        <w:t>InsCarQuo</w:t>
      </w:r>
      <w:proofErr w:type="spellEnd"/>
      <w:r>
        <w:rPr>
          <w:rFonts w:hint="eastAsia"/>
        </w:rPr>
        <w:t>/</w:t>
      </w:r>
      <w:proofErr w:type="spellStart"/>
      <w:r>
        <w:t>PingAn</w:t>
      </w:r>
      <w:proofErr w:type="spellEnd"/>
      <w:r>
        <w:rPr>
          <w:rFonts w:hint="eastAsia"/>
        </w:rPr>
        <w:t>/</w:t>
      </w:r>
      <w:proofErr w:type="spellStart"/>
      <w:r w:rsidRPr="003C6B3C">
        <w:t>receive</w:t>
      </w:r>
      <w:r w:rsidRPr="00E926CF">
        <w:t>TransferInfo</w:t>
      </w:r>
      <w:r>
        <w:rPr>
          <w:rFonts w:hint="eastAsia"/>
        </w:rPr>
        <w:t>Check</w:t>
      </w:r>
      <w:proofErr w:type="spellEnd"/>
    </w:p>
    <w:p w14:paraId="62A92A9D" w14:textId="77777777" w:rsidR="00E926CF" w:rsidRDefault="00E926CF" w:rsidP="00E926CF">
      <w:pPr>
        <w:pStyle w:val="3"/>
      </w:pPr>
      <w:bookmarkStart w:id="267" w:name="_Toc436935326"/>
      <w:r>
        <w:rPr>
          <w:rFonts w:hint="eastAsia"/>
        </w:rPr>
        <w:t>接口描述</w:t>
      </w:r>
      <w:bookmarkEnd w:id="267"/>
    </w:p>
    <w:tbl>
      <w:tblPr>
        <w:tblW w:w="9072" w:type="dxa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1016"/>
        <w:gridCol w:w="1276"/>
        <w:gridCol w:w="1701"/>
        <w:gridCol w:w="2811"/>
      </w:tblGrid>
      <w:tr w:rsidR="00E926CF" w14:paraId="62A92AA3" w14:textId="77777777" w:rsidTr="00BD3C5A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9E" w14:textId="77777777" w:rsidR="00E926CF" w:rsidRPr="00AF16A6" w:rsidRDefault="00E926CF" w:rsidP="00BD3C5A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9F" w14:textId="77777777" w:rsidR="00E926CF" w:rsidRPr="00AF16A6" w:rsidRDefault="00E926CF" w:rsidP="00BD3C5A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A0" w14:textId="77777777" w:rsidR="00E926CF" w:rsidRPr="00AF16A6" w:rsidRDefault="00E926CF" w:rsidP="00BD3C5A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AA1" w14:textId="77777777" w:rsidR="00E926CF" w:rsidRPr="00AF16A6" w:rsidRDefault="00E926CF" w:rsidP="00BD3C5A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A2" w14:textId="77777777" w:rsidR="00E926CF" w:rsidRPr="00AF16A6" w:rsidRDefault="00E926CF" w:rsidP="00BD3C5A">
            <w:pPr>
              <w:pStyle w:val="ab"/>
              <w:ind w:firstLineChars="0" w:firstLine="0"/>
              <w:rPr>
                <w:rFonts w:ascii="宋体" w:hAnsi="宋体"/>
                <w:b/>
                <w:bCs/>
              </w:rPr>
            </w:pPr>
            <w:r w:rsidRPr="00AF16A6"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E926CF" w14:paraId="62A92AA9" w14:textId="77777777" w:rsidTr="00BD3C5A">
        <w:trPr>
          <w:trHeight w:val="228"/>
        </w:trPr>
        <w:tc>
          <w:tcPr>
            <w:tcW w:w="2268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A4" w14:textId="77777777" w:rsidR="00E926CF" w:rsidRDefault="00E926CF" w:rsidP="00BD3C5A">
            <w:pPr>
              <w:jc w:val="left"/>
              <w:rPr>
                <w:rFonts w:ascii="宋体" w:hAnsi="宋体"/>
                <w:b/>
                <w:bCs/>
              </w:rPr>
            </w:pPr>
            <w:proofErr w:type="spellStart"/>
            <w:r>
              <w:rPr>
                <w:color w:val="1F497D"/>
              </w:rPr>
              <w:t>partnerAccount</w:t>
            </w:r>
            <w:proofErr w:type="spellEnd"/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A5" w14:textId="77777777" w:rsidR="00E926CF" w:rsidRDefault="00E926CF" w:rsidP="00BD3C5A">
            <w:pPr>
              <w:jc w:val="left"/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A6" w14:textId="77777777" w:rsidR="00E926CF" w:rsidRPr="006B433A" w:rsidRDefault="00E926CF" w:rsidP="00BD3C5A">
            <w:pPr>
              <w:rPr>
                <w:rFonts w:ascii="宋体" w:hAnsi="宋体"/>
                <w:b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AA7" w14:textId="77777777" w:rsidR="00E926CF" w:rsidRPr="007435BA" w:rsidRDefault="00E926CF" w:rsidP="00BD3C5A">
            <w:pPr>
              <w:rPr>
                <w:rFonts w:ascii="宋体" w:hAnsi="宋体"/>
                <w:b/>
                <w:bCs/>
              </w:rPr>
            </w:pPr>
            <w:r w:rsidRPr="007435BA">
              <w:rPr>
                <w:rFonts w:ascii="宋体" w:hAnsi="宋体" w:cs="Calibri" w:hint="eastAsia"/>
                <w:color w:val="000000"/>
                <w:sz w:val="22"/>
              </w:rPr>
              <w:t>拍卖</w:t>
            </w:r>
            <w:r>
              <w:rPr>
                <w:rFonts w:ascii="宋体" w:hAnsi="宋体" w:cs="Calibri" w:hint="eastAsia"/>
                <w:color w:val="000000"/>
                <w:sz w:val="22"/>
              </w:rPr>
              <w:t>公司标识</w:t>
            </w:r>
          </w:p>
        </w:tc>
        <w:tc>
          <w:tcPr>
            <w:tcW w:w="2811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A8" w14:textId="77777777" w:rsidR="00E926CF" w:rsidRPr="001743D7" w:rsidRDefault="006C11D9" w:rsidP="00E926CF">
            <w:pPr>
              <w:ind w:firstLineChars="199" w:firstLine="418"/>
              <w:rPr>
                <w:rFonts w:ascii="宋体" w:hAnsi="宋体"/>
                <w:b/>
                <w:bCs/>
              </w:rPr>
            </w:pPr>
            <w:hyperlink w:anchor="_编码定义" w:history="1">
              <w:r w:rsidR="00E926CF" w:rsidRPr="00360E34">
                <w:rPr>
                  <w:rStyle w:val="a4"/>
                  <w:rFonts w:ascii="宋体" w:hAnsi="宋体" w:hint="eastAsia"/>
                  <w:b/>
                  <w:bCs/>
                </w:rPr>
                <w:t>取值详见2.2</w:t>
              </w:r>
            </w:hyperlink>
          </w:p>
        </w:tc>
      </w:tr>
      <w:tr w:rsidR="00E926CF" w:rsidRPr="00BA0245" w14:paraId="62A92AAF" w14:textId="77777777" w:rsidTr="00BD3C5A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AA" w14:textId="77777777" w:rsidR="00E926CF" w:rsidRPr="00DF183B" w:rsidRDefault="00E926CF" w:rsidP="00BD3C5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 w:rsidRPr="005E63E5">
              <w:rPr>
                <w:rFonts w:ascii="宋体" w:eastAsia="宋体" w:hAnsi="宋体" w:cs="Times New Roman" w:hint="eastAsia"/>
                <w:bCs/>
              </w:rPr>
              <w:t>taskAuctionNo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AB" w14:textId="77777777" w:rsidR="00E926CF" w:rsidRPr="00AF16A6" w:rsidRDefault="00E926CF" w:rsidP="00BD3C5A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AC" w14:textId="77777777" w:rsidR="00E926CF" w:rsidRPr="00AF16A6" w:rsidRDefault="00E926CF" w:rsidP="00BD3C5A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2AAD" w14:textId="77777777" w:rsidR="00E926CF" w:rsidRPr="00AF16A6" w:rsidRDefault="00E926CF" w:rsidP="00BD3C5A">
            <w:pPr>
              <w:jc w:val="left"/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拍卖编号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AE" w14:textId="77777777" w:rsidR="00E926CF" w:rsidRPr="00AF16A6" w:rsidRDefault="00E926CF" w:rsidP="00BD3C5A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  <w:tr w:rsidR="00E926CF" w:rsidRPr="00BA0245" w14:paraId="62A92AB5" w14:textId="77777777" w:rsidTr="00BD3C5A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B0" w14:textId="77777777" w:rsidR="00E926CF" w:rsidRPr="00DF183B" w:rsidRDefault="00E926CF" w:rsidP="00BD3C5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transfer</w:t>
            </w:r>
            <w:r>
              <w:rPr>
                <w:rStyle w:val="apple-style-span"/>
                <w:rFonts w:ascii="Consolas" w:hAnsi="Consolas" w:cs="Consolas" w:hint="eastAsia"/>
                <w:color w:val="000000"/>
                <w:sz w:val="18"/>
                <w:szCs w:val="18"/>
                <w:shd w:val="clear" w:color="auto" w:fill="FFFFFF"/>
              </w:rPr>
              <w:t>Result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B1" w14:textId="77777777" w:rsidR="00E926CF" w:rsidRPr="00AF16A6" w:rsidRDefault="00E926CF" w:rsidP="00BD3C5A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B2" w14:textId="77777777" w:rsidR="00E926CF" w:rsidRPr="00AF16A6" w:rsidRDefault="00E926CF" w:rsidP="00BD3C5A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AB3" w14:textId="77777777" w:rsidR="00E926CF" w:rsidRPr="00AF16A6" w:rsidRDefault="00E926CF" w:rsidP="00BD3C5A">
            <w:pPr>
              <w:rPr>
                <w:rFonts w:ascii="宋体" w:eastAsia="宋体" w:hAnsi="宋体" w:cs="Times New Roman"/>
                <w:bCs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9F9F9"/>
              </w:rPr>
              <w:t>过户复核结果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B4" w14:textId="77777777" w:rsidR="00E926CF" w:rsidRPr="00AF16A6" w:rsidRDefault="00E926CF" w:rsidP="00BD3C5A">
            <w:pPr>
              <w:jc w:val="left"/>
              <w:rPr>
                <w:rFonts w:ascii="宋体" w:eastAsia="宋体" w:hAnsi="宋体" w:cs="Times New Roman"/>
                <w:bCs/>
              </w:rPr>
            </w:pPr>
            <w:r>
              <w:rPr>
                <w:rFonts w:ascii="宋体" w:hAnsi="宋体" w:cs="Calibri" w:hint="eastAsia"/>
                <w:color w:val="000000"/>
                <w:sz w:val="22"/>
              </w:rPr>
              <w:t>1：通过，2：退回</w:t>
            </w:r>
          </w:p>
        </w:tc>
      </w:tr>
      <w:tr w:rsidR="00E926CF" w:rsidRPr="00BA0245" w14:paraId="62A92ABB" w14:textId="77777777" w:rsidTr="00BD3C5A">
        <w:trPr>
          <w:trHeight w:val="228"/>
        </w:trPr>
        <w:tc>
          <w:tcPr>
            <w:tcW w:w="226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B6" w14:textId="77777777" w:rsidR="00E926CF" w:rsidRPr="00DF183B" w:rsidRDefault="00E926CF" w:rsidP="00BD3C5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Times New Roman"/>
                <w:bCs/>
              </w:rPr>
            </w:pPr>
            <w:proofErr w:type="spellStart"/>
            <w:r>
              <w:rPr>
                <w:rStyle w:val="apple-style-span"/>
                <w:rFonts w:ascii="Consolas" w:hAnsi="Consolas" w:cs="Consolas"/>
                <w:color w:val="000000"/>
                <w:sz w:val="18"/>
                <w:szCs w:val="18"/>
                <w:shd w:val="clear" w:color="auto" w:fill="FFFFFF"/>
              </w:rPr>
              <w:t>transferOpinion</w:t>
            </w:r>
            <w:proofErr w:type="spellEnd"/>
          </w:p>
        </w:tc>
        <w:tc>
          <w:tcPr>
            <w:tcW w:w="101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B7" w14:textId="77777777" w:rsidR="00E926CF" w:rsidRPr="00AF16A6" w:rsidRDefault="00E926CF" w:rsidP="00BD3C5A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A92AB8" w14:textId="77777777" w:rsidR="00E926CF" w:rsidRPr="00AF16A6" w:rsidRDefault="00E926CF" w:rsidP="00BD3C5A">
            <w:pPr>
              <w:rPr>
                <w:rFonts w:ascii="宋体" w:eastAsia="宋体" w:hAnsi="宋体" w:cs="Times New Roman"/>
                <w:bCs/>
              </w:rPr>
            </w:pPr>
            <w:r w:rsidRPr="00AF16A6">
              <w:rPr>
                <w:rFonts w:ascii="宋体" w:eastAsia="宋体" w:hAnsi="宋体" w:cs="Times New Roman" w:hint="eastAsia"/>
                <w:bCs/>
              </w:rPr>
              <w:t>否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92AB9" w14:textId="77777777" w:rsidR="00E926CF" w:rsidRPr="00AF16A6" w:rsidRDefault="00E926CF" w:rsidP="00BD3C5A">
            <w:pPr>
              <w:rPr>
                <w:rFonts w:ascii="宋体" w:eastAsia="宋体" w:hAnsi="宋体" w:cs="Times New Roman"/>
                <w:bCs/>
              </w:rPr>
            </w:pPr>
            <w:r>
              <w:rPr>
                <w:rStyle w:val="apple-style-span"/>
                <w:rFonts w:ascii="微软雅黑" w:eastAsia="微软雅黑" w:hAnsi="微软雅黑" w:hint="eastAsia"/>
                <w:color w:val="000000"/>
                <w:sz w:val="18"/>
                <w:szCs w:val="18"/>
                <w:shd w:val="clear" w:color="auto" w:fill="F9F9F9"/>
              </w:rPr>
              <w:t>过户复核意见</w:t>
            </w:r>
          </w:p>
        </w:tc>
        <w:tc>
          <w:tcPr>
            <w:tcW w:w="2811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BA" w14:textId="77777777" w:rsidR="00E926CF" w:rsidRPr="00AF16A6" w:rsidRDefault="00E926CF" w:rsidP="00BD3C5A">
            <w:pPr>
              <w:jc w:val="left"/>
              <w:rPr>
                <w:rFonts w:ascii="宋体" w:eastAsia="宋体" w:hAnsi="宋体" w:cs="Times New Roman"/>
                <w:bCs/>
              </w:rPr>
            </w:pPr>
          </w:p>
        </w:tc>
      </w:tr>
    </w:tbl>
    <w:p w14:paraId="62A92ABC" w14:textId="77777777" w:rsidR="00E926CF" w:rsidRPr="00AF16A6" w:rsidRDefault="00E926CF" w:rsidP="00E926CF">
      <w:pPr>
        <w:pStyle w:val="3"/>
      </w:pPr>
      <w:bookmarkStart w:id="268" w:name="_Toc436935327"/>
      <w:r>
        <w:rPr>
          <w:rFonts w:hint="eastAsia"/>
        </w:rPr>
        <w:t>发送</w:t>
      </w:r>
      <w:r>
        <w:t>数据格式</w:t>
      </w:r>
      <w:bookmarkEnd w:id="268"/>
    </w:p>
    <w:p w14:paraId="62A92ABD" w14:textId="77777777" w:rsidR="00E926CF" w:rsidRDefault="00E926CF" w:rsidP="00E926C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14:paraId="62A92ABE" w14:textId="77777777" w:rsidR="00E926CF" w:rsidRDefault="00E926CF" w:rsidP="00E926C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"partnerAccount":"",</w:t>
      </w:r>
    </w:p>
    <w:p w14:paraId="62A92ABF" w14:textId="77777777" w:rsidR="00E926CF" w:rsidRDefault="00E926CF" w:rsidP="00E926C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"taskAuctionNo":"",</w:t>
      </w:r>
    </w:p>
    <w:p w14:paraId="62A92AC0" w14:textId="77777777" w:rsidR="00E926CF" w:rsidRDefault="00E926CF" w:rsidP="00E926C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</w:t>
      </w:r>
      <w:r>
        <w:rPr>
          <w:rStyle w:val="apple-style-span"/>
          <w:rFonts w:ascii="Consolas" w:hAnsi="Consolas" w:cs="Consolas"/>
          <w:color w:val="000000"/>
          <w:sz w:val="18"/>
          <w:szCs w:val="18"/>
          <w:shd w:val="clear" w:color="auto" w:fill="FFFFFF"/>
        </w:rPr>
        <w:t>transfer</w:t>
      </w:r>
      <w:r>
        <w:rPr>
          <w:rStyle w:val="apple-style-span"/>
          <w:rFonts w:ascii="Consolas" w:hAnsi="Consolas" w:cs="Consolas" w:hint="eastAsia"/>
          <w:color w:val="000000"/>
          <w:sz w:val="18"/>
          <w:szCs w:val="18"/>
          <w:shd w:val="clear" w:color="auto" w:fill="FFFFFF"/>
        </w:rPr>
        <w:t>Result</w:t>
      </w:r>
      <w:r>
        <w:t>":"",</w:t>
      </w:r>
    </w:p>
    <w:p w14:paraId="62A92AC1" w14:textId="77777777" w:rsidR="00E926CF" w:rsidRDefault="00E926CF" w:rsidP="00E926C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>
        <w:t>"</w:t>
      </w:r>
      <w:r>
        <w:rPr>
          <w:rStyle w:val="apple-style-span"/>
          <w:rFonts w:ascii="Consolas" w:hAnsi="Consolas" w:cs="Consolas"/>
          <w:color w:val="000000"/>
          <w:sz w:val="18"/>
          <w:szCs w:val="18"/>
          <w:shd w:val="clear" w:color="auto" w:fill="FFFFFF"/>
        </w:rPr>
        <w:t>transferOpinion</w:t>
      </w:r>
      <w:r>
        <w:t>":""</w:t>
      </w:r>
    </w:p>
    <w:p w14:paraId="62A92AC2" w14:textId="77777777" w:rsidR="00E926CF" w:rsidRPr="00433A08" w:rsidRDefault="00E926CF" w:rsidP="00E926CF">
      <w:pPr>
        <w:pStyle w:val="a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62A92AC3" w14:textId="77777777" w:rsidR="00E926CF" w:rsidRDefault="00E926CF" w:rsidP="00E926CF">
      <w:pPr>
        <w:pStyle w:val="3"/>
      </w:pPr>
      <w:bookmarkStart w:id="269" w:name="_Toc436935328"/>
      <w:r>
        <w:rPr>
          <w:rFonts w:hint="eastAsia"/>
        </w:rPr>
        <w:lastRenderedPageBreak/>
        <w:t>返回</w:t>
      </w:r>
      <w:r>
        <w:t>数据格式</w:t>
      </w:r>
      <w:bookmarkEnd w:id="269"/>
    </w:p>
    <w:tbl>
      <w:tblPr>
        <w:tblW w:w="4810" w:type="pct"/>
        <w:tblInd w:w="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3"/>
        <w:gridCol w:w="1421"/>
        <w:gridCol w:w="1257"/>
        <w:gridCol w:w="1891"/>
        <w:gridCol w:w="1980"/>
      </w:tblGrid>
      <w:tr w:rsidR="00E926CF" w14:paraId="62A92AC9" w14:textId="77777777" w:rsidTr="00BD3C5A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C4" w14:textId="77777777" w:rsidR="00E926CF" w:rsidRDefault="00E926CF" w:rsidP="00E926C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参数名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C5" w14:textId="77777777" w:rsidR="00E926CF" w:rsidRDefault="00E926CF" w:rsidP="00E926C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类型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C6" w14:textId="77777777" w:rsidR="00E926CF" w:rsidRDefault="00E926CF" w:rsidP="00BD3C5A">
            <w:pPr>
              <w:pStyle w:val="ab"/>
              <w:ind w:firstLineChars="0" w:firstLine="0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是否可空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AC7" w14:textId="77777777" w:rsidR="00E926CF" w:rsidRDefault="00E926CF" w:rsidP="00E926C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C8" w14:textId="77777777" w:rsidR="00E926CF" w:rsidRDefault="00E926CF" w:rsidP="00E926CF">
            <w:pPr>
              <w:pStyle w:val="ab"/>
              <w:ind w:firstLine="422"/>
              <w:jc w:val="center"/>
              <w:rPr>
                <w:b/>
                <w:bCs/>
              </w:rPr>
            </w:pPr>
            <w:r>
              <w:rPr>
                <w:rFonts w:ascii="宋体" w:hAnsi="宋体" w:hint="eastAsia"/>
                <w:b/>
                <w:bCs/>
              </w:rPr>
              <w:t>取数说明</w:t>
            </w:r>
          </w:p>
        </w:tc>
      </w:tr>
      <w:tr w:rsidR="00E926CF" w:rsidRPr="00FA1DDC" w14:paraId="62A92ACF" w14:textId="77777777" w:rsidTr="00BD3C5A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CA" w14:textId="77777777" w:rsidR="00E926CF" w:rsidRPr="00124BF9" w:rsidRDefault="00E926CF" w:rsidP="00E926CF">
            <w:pPr>
              <w:pStyle w:val="ab"/>
              <w:jc w:val="center"/>
              <w:rPr>
                <w:rFonts w:ascii="宋体" w:hAnsi="宋体"/>
                <w:bCs/>
              </w:rPr>
            </w:pPr>
            <w:r>
              <w:t>succeed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CB" w14:textId="77777777" w:rsidR="00E926CF" w:rsidRPr="00FA1DDC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CC" w14:textId="77777777" w:rsidR="00E926CF" w:rsidRPr="00FA1DDC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否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ACD" w14:textId="77777777" w:rsidR="00E926CF" w:rsidRPr="00FA1DDC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是否成功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CE" w14:textId="77777777" w:rsidR="00E926CF" w:rsidRPr="00FA1DDC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  <w:tr w:rsidR="00E926CF" w:rsidRPr="00FA1DDC" w14:paraId="62A92AD5" w14:textId="77777777" w:rsidTr="00BD3C5A">
        <w:tc>
          <w:tcPr>
            <w:tcW w:w="13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D0" w14:textId="77777777" w:rsidR="00E926CF" w:rsidRDefault="00E926CF" w:rsidP="00E926CF">
            <w:pPr>
              <w:pStyle w:val="ab"/>
              <w:jc w:val="center"/>
            </w:pPr>
            <w:r>
              <w:t>message</w:t>
            </w:r>
          </w:p>
        </w:tc>
        <w:tc>
          <w:tcPr>
            <w:tcW w:w="783" w:type="pc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D1" w14:textId="77777777" w:rsidR="00E926CF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String</w:t>
            </w:r>
          </w:p>
        </w:tc>
        <w:tc>
          <w:tcPr>
            <w:tcW w:w="693" w:type="pct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D2" w14:textId="77777777" w:rsidR="00E926CF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是</w:t>
            </w:r>
          </w:p>
        </w:tc>
        <w:tc>
          <w:tcPr>
            <w:tcW w:w="1042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14:paraId="62A92AD3" w14:textId="77777777" w:rsidR="00E926CF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失败描述</w:t>
            </w:r>
          </w:p>
        </w:tc>
        <w:tc>
          <w:tcPr>
            <w:tcW w:w="1091" w:type="pct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A92AD4" w14:textId="77777777" w:rsidR="00E926CF" w:rsidRPr="00FA1DDC" w:rsidRDefault="00E926CF" w:rsidP="00E926CF">
            <w:pPr>
              <w:pStyle w:val="ab"/>
              <w:jc w:val="left"/>
              <w:rPr>
                <w:rFonts w:ascii="宋体" w:hAnsi="宋体"/>
                <w:bCs/>
              </w:rPr>
            </w:pPr>
          </w:p>
        </w:tc>
      </w:tr>
    </w:tbl>
    <w:p w14:paraId="62A92AD6" w14:textId="77777777" w:rsidR="00E926CF" w:rsidRPr="00AF16A6" w:rsidRDefault="00E926CF" w:rsidP="00E926CF">
      <w:pPr>
        <w:pStyle w:val="a0"/>
        <w:ind w:firstLineChars="0" w:firstLine="0"/>
      </w:pPr>
    </w:p>
    <w:p w14:paraId="62A92AD7" w14:textId="77777777" w:rsidR="00E926CF" w:rsidRDefault="00E926CF" w:rsidP="00E926CF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{</w:t>
      </w:r>
    </w:p>
    <w:p w14:paraId="62A92AD8" w14:textId="77777777" w:rsidR="00E926CF" w:rsidRDefault="00E926CF" w:rsidP="00E926CF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"succeed":"",</w:t>
      </w:r>
    </w:p>
    <w:p w14:paraId="62A92AD9" w14:textId="77777777" w:rsidR="00E926CF" w:rsidRDefault="00E926CF" w:rsidP="00E926CF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"message":""</w:t>
      </w:r>
    </w:p>
    <w:p w14:paraId="62A92ADA" w14:textId="77777777" w:rsidR="00E926CF" w:rsidRDefault="00E926CF" w:rsidP="00E926CF">
      <w:pPr>
        <w:pStyle w:val="a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}</w:t>
      </w:r>
    </w:p>
    <w:p w14:paraId="62A92ADB" w14:textId="77777777" w:rsidR="00E926CF" w:rsidRPr="00F82980" w:rsidRDefault="00E926CF" w:rsidP="00F82980">
      <w:pPr>
        <w:pStyle w:val="a0"/>
      </w:pPr>
    </w:p>
    <w:sectPr w:rsidR="00E926CF" w:rsidRPr="00F82980" w:rsidSect="00356DD8">
      <w:headerReference w:type="default" r:id="rId15"/>
      <w:footerReference w:type="default" r:id="rId16"/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ocaladmin" w:date="2015-12-03T19:45:00Z" w:initials="l">
    <w:p w14:paraId="62A92ADC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 xml:space="preserve">2015-12-03 </w:t>
      </w:r>
      <w:r>
        <w:rPr>
          <w:rFonts w:hint="eastAsia"/>
        </w:rPr>
        <w:t>新增接口</w:t>
      </w:r>
    </w:p>
  </w:comment>
  <w:comment w:id="2" w:author="localadmin" w:date="2015-12-03T19:45:00Z" w:initials="l">
    <w:p w14:paraId="62A92ADD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 xml:space="preserve">2015-12-03 </w:t>
      </w:r>
      <w:r>
        <w:rPr>
          <w:rFonts w:hint="eastAsia"/>
        </w:rPr>
        <w:t>新增接口</w:t>
      </w:r>
    </w:p>
  </w:comment>
  <w:comment w:id="3" w:author="localadmin" w:date="2015-12-03T19:45:00Z" w:initials="l">
    <w:p w14:paraId="62A92ADE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 xml:space="preserve">2015-12-03 </w:t>
      </w:r>
      <w:r>
        <w:rPr>
          <w:rFonts w:hint="eastAsia"/>
        </w:rPr>
        <w:t>新增接口</w:t>
      </w:r>
    </w:p>
  </w:comment>
  <w:comment w:id="4" w:author="localadmin" w:date="2015-12-03T19:45:00Z" w:initials="l">
    <w:p w14:paraId="62A92ADF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 xml:space="preserve">2015-12-03 </w:t>
      </w:r>
      <w:r>
        <w:rPr>
          <w:rFonts w:hint="eastAsia"/>
        </w:rPr>
        <w:t>新增接口</w:t>
      </w:r>
    </w:p>
  </w:comment>
  <w:comment w:id="57" w:author="localadmin" w:date="2015-12-03T19:09:00Z" w:initials="l">
    <w:p w14:paraId="62A92AE0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 xml:space="preserve">2015-12-03 </w:t>
      </w:r>
      <w:r>
        <w:rPr>
          <w:rFonts w:hint="eastAsia"/>
        </w:rPr>
        <w:t>新增接口</w:t>
      </w:r>
    </w:p>
  </w:comment>
  <w:comment w:id="63" w:author="localadmin" w:date="2015-12-03T19:16:00Z" w:initials="l">
    <w:p w14:paraId="62A92AE1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 xml:space="preserve">2015-12-03 </w:t>
      </w:r>
      <w:r>
        <w:rPr>
          <w:rFonts w:hint="eastAsia"/>
        </w:rPr>
        <w:t>新增接口</w:t>
      </w:r>
    </w:p>
  </w:comment>
  <w:comment w:id="71" w:author="localadmin" w:date="2015-11-19T13:56:00Z" w:initials="l">
    <w:p w14:paraId="62A92AE2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 xml:space="preserve"> 2015-11-19</w:t>
      </w:r>
    </w:p>
  </w:comment>
  <w:comment w:id="145" w:author="localadmin" w:date="2015-11-19T13:43:00Z" w:initials="l">
    <w:p w14:paraId="62A92AE3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 xml:space="preserve"> 2015-11-19</w:t>
      </w:r>
    </w:p>
  </w:comment>
  <w:comment w:id="198" w:author="localadmin" w:date="2015-12-03T19:35:00Z" w:initials="l">
    <w:p w14:paraId="62A92AE4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 xml:space="preserve">2015-12-03 </w:t>
      </w:r>
      <w:r>
        <w:rPr>
          <w:rFonts w:hint="eastAsia"/>
        </w:rPr>
        <w:t>新增接口</w:t>
      </w:r>
    </w:p>
  </w:comment>
  <w:comment w:id="207" w:author="localadmin" w:date="2015-11-19T13:54:00Z" w:initials="l">
    <w:p w14:paraId="62A92AE5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 xml:space="preserve"> 2015-11-19</w:t>
      </w:r>
    </w:p>
  </w:comment>
  <w:comment w:id="208" w:author="localadmin" w:date="2015-11-19T13:54:00Z" w:initials="l">
    <w:p w14:paraId="62A92AE7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 xml:space="preserve"> 2015-11-19</w:t>
      </w:r>
    </w:p>
  </w:comment>
  <w:comment w:id="209" w:author="localadmin" w:date="2015-11-19T13:44:00Z" w:initials="l">
    <w:p w14:paraId="62A92AE8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>新增</w:t>
      </w:r>
      <w:r>
        <w:rPr>
          <w:rFonts w:hint="eastAsia"/>
        </w:rPr>
        <w:t xml:space="preserve"> 2015-11-19</w:t>
      </w:r>
    </w:p>
  </w:comment>
  <w:comment w:id="265" w:author="localadmin" w:date="2015-12-03T19:34:00Z" w:initials="l">
    <w:p w14:paraId="62A92AE9" w14:textId="77777777" w:rsidR="00BD3C5A" w:rsidRDefault="00BD3C5A">
      <w:pPr>
        <w:pStyle w:val="ae"/>
      </w:pPr>
      <w:r>
        <w:rPr>
          <w:rStyle w:val="ad"/>
        </w:rPr>
        <w:annotationRef/>
      </w:r>
      <w:r>
        <w:rPr>
          <w:rFonts w:hint="eastAsia"/>
        </w:rPr>
        <w:t xml:space="preserve">2015-12-03 </w:t>
      </w:r>
      <w:r>
        <w:rPr>
          <w:rFonts w:hint="eastAsia"/>
        </w:rPr>
        <w:t>新增接口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2A92ADC" w15:done="0"/>
  <w15:commentEx w15:paraId="62A92ADD" w15:done="0"/>
  <w15:commentEx w15:paraId="62A92ADE" w15:done="0"/>
  <w15:commentEx w15:paraId="62A92ADF" w15:done="0"/>
  <w15:commentEx w15:paraId="62A92AE0" w15:done="0"/>
  <w15:commentEx w15:paraId="62A92AE1" w15:done="0"/>
  <w15:commentEx w15:paraId="62A92AE2" w15:done="0"/>
  <w15:commentEx w15:paraId="62A92AE3" w15:done="0"/>
  <w15:commentEx w15:paraId="62A92AE4" w15:done="0"/>
  <w15:commentEx w15:paraId="62A92AE5" w15:done="0"/>
  <w15:commentEx w15:paraId="62A92AE7" w15:done="0"/>
  <w15:commentEx w15:paraId="62A92AE8" w15:done="0"/>
  <w15:commentEx w15:paraId="62A92AE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6501DF" w14:textId="77777777" w:rsidR="006C11D9" w:rsidRDefault="006C11D9" w:rsidP="00D02793">
      <w:r>
        <w:separator/>
      </w:r>
    </w:p>
  </w:endnote>
  <w:endnote w:type="continuationSeparator" w:id="0">
    <w:p w14:paraId="7D332FF6" w14:textId="77777777" w:rsidR="006C11D9" w:rsidRDefault="006C11D9" w:rsidP="00D02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92AEF" w14:textId="182E4D49" w:rsidR="00BD3C5A" w:rsidRDefault="00BD3C5A" w:rsidP="00D02793">
    <w:pPr>
      <w:pStyle w:val="a6"/>
      <w:pBdr>
        <w:top w:val="single" w:sz="4" w:space="1" w:color="auto"/>
      </w:pBdr>
      <w:tabs>
        <w:tab w:val="clear" w:pos="4153"/>
        <w:tab w:val="clear" w:pos="8306"/>
        <w:tab w:val="center" w:pos="4395"/>
        <w:tab w:val="right" w:pos="8931"/>
      </w:tabs>
    </w:pPr>
    <w:r>
      <w:rPr>
        <w:rFonts w:hint="eastAsia"/>
        <w:b/>
      </w:rPr>
      <w:tab/>
    </w:r>
    <w:r>
      <w:rPr>
        <w:rFonts w:hint="eastAsia"/>
        <w:b/>
      </w:rPr>
      <w:tab/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2359A" w:rsidRPr="00C2359A">
      <w:rPr>
        <w:b/>
        <w:noProof/>
        <w:lang w:val="zh-CN"/>
      </w:rPr>
      <w:t>15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2359A" w:rsidRPr="00C2359A">
      <w:rPr>
        <w:b/>
        <w:noProof/>
        <w:lang w:val="zh-CN"/>
      </w:rPr>
      <w:t>20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C875DD" w14:textId="77777777" w:rsidR="006C11D9" w:rsidRDefault="006C11D9" w:rsidP="00D02793">
      <w:r>
        <w:separator/>
      </w:r>
    </w:p>
  </w:footnote>
  <w:footnote w:type="continuationSeparator" w:id="0">
    <w:p w14:paraId="1807E55A" w14:textId="77777777" w:rsidR="006C11D9" w:rsidRDefault="006C11D9" w:rsidP="00D027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A92AEE" w14:textId="77777777" w:rsidR="00BD3C5A" w:rsidRDefault="00BD3C5A" w:rsidP="00D02793">
    <w:pPr>
      <w:pStyle w:val="a5"/>
      <w:tabs>
        <w:tab w:val="clear" w:pos="4153"/>
        <w:tab w:val="clear" w:pos="8306"/>
        <w:tab w:val="center" w:pos="4395"/>
        <w:tab w:val="right" w:pos="8931"/>
      </w:tabs>
      <w:jc w:val="both"/>
    </w:pPr>
    <w:r>
      <w:rPr>
        <w:rFonts w:hint="eastAsia"/>
      </w:rPr>
      <w:t>平安与</w:t>
    </w:r>
    <w:proofErr w:type="gramStart"/>
    <w:r>
      <w:rPr>
        <w:rFonts w:hint="eastAsia"/>
      </w:rPr>
      <w:t>博车网车辆</w:t>
    </w:r>
    <w:proofErr w:type="gramEnd"/>
    <w:r>
      <w:rPr>
        <w:rFonts w:hint="eastAsia"/>
      </w:rPr>
      <w:t>拍卖对接方案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C61F7"/>
    <w:multiLevelType w:val="hybridMultilevel"/>
    <w:tmpl w:val="F322E792"/>
    <w:lvl w:ilvl="0" w:tplc="731C9BF0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19422B53"/>
    <w:multiLevelType w:val="multilevel"/>
    <w:tmpl w:val="06B21D9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860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2CEC2680"/>
    <w:multiLevelType w:val="hybridMultilevel"/>
    <w:tmpl w:val="ED88FBB0"/>
    <w:lvl w:ilvl="0" w:tplc="5A8C1D22"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4DD35391"/>
    <w:multiLevelType w:val="hybridMultilevel"/>
    <w:tmpl w:val="CF2E8F42"/>
    <w:lvl w:ilvl="0" w:tplc="15E8B43C">
      <w:start w:val="2"/>
      <w:numFmt w:val="bullet"/>
      <w:lvlText w:val=""/>
      <w:lvlJc w:val="left"/>
      <w:pPr>
        <w:ind w:left="16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533266D2"/>
    <w:multiLevelType w:val="hybridMultilevel"/>
    <w:tmpl w:val="24A083B0"/>
    <w:lvl w:ilvl="0" w:tplc="588EDACA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53743AD"/>
    <w:multiLevelType w:val="hybridMultilevel"/>
    <w:tmpl w:val="04A0C14C"/>
    <w:lvl w:ilvl="0" w:tplc="11E04218">
      <w:start w:val="2"/>
      <w:numFmt w:val="bullet"/>
      <w:lvlText w:val="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>
    <w:nsid w:val="73792B6D"/>
    <w:multiLevelType w:val="hybridMultilevel"/>
    <w:tmpl w:val="E3BC329E"/>
    <w:lvl w:ilvl="0" w:tplc="FF589D74">
      <w:start w:val="2"/>
      <w:numFmt w:val="japaneseCounting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</w:num>
  <w:num w:numId="9">
    <w:abstractNumId w:val="6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刘泽圆">
    <w15:presenceInfo w15:providerId="AD" w15:userId="S-1-5-21-1392117938-847598349-1136263860-191308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attachedTemplate r:id="rId1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81D"/>
    <w:rsid w:val="0000514C"/>
    <w:rsid w:val="00005945"/>
    <w:rsid w:val="00022AEC"/>
    <w:rsid w:val="00026AEF"/>
    <w:rsid w:val="00042EF4"/>
    <w:rsid w:val="00044336"/>
    <w:rsid w:val="000554E1"/>
    <w:rsid w:val="00073841"/>
    <w:rsid w:val="00075490"/>
    <w:rsid w:val="000754DF"/>
    <w:rsid w:val="00077008"/>
    <w:rsid w:val="0008699C"/>
    <w:rsid w:val="000A66DC"/>
    <w:rsid w:val="000B08B2"/>
    <w:rsid w:val="000C72C3"/>
    <w:rsid w:val="000C7317"/>
    <w:rsid w:val="000D7C2F"/>
    <w:rsid w:val="000E3C42"/>
    <w:rsid w:val="0010007B"/>
    <w:rsid w:val="00103983"/>
    <w:rsid w:val="001506F5"/>
    <w:rsid w:val="00153493"/>
    <w:rsid w:val="001743D7"/>
    <w:rsid w:val="001757F2"/>
    <w:rsid w:val="00180224"/>
    <w:rsid w:val="0018796A"/>
    <w:rsid w:val="001A35F0"/>
    <w:rsid w:val="001B7006"/>
    <w:rsid w:val="001B7DE6"/>
    <w:rsid w:val="001C3B54"/>
    <w:rsid w:val="002425BB"/>
    <w:rsid w:val="00242B18"/>
    <w:rsid w:val="00245E88"/>
    <w:rsid w:val="00254C71"/>
    <w:rsid w:val="00270D82"/>
    <w:rsid w:val="00284B8F"/>
    <w:rsid w:val="002A43D3"/>
    <w:rsid w:val="002A5B71"/>
    <w:rsid w:val="002B683E"/>
    <w:rsid w:val="002C5252"/>
    <w:rsid w:val="002D0A5A"/>
    <w:rsid w:val="002D225C"/>
    <w:rsid w:val="002E06AC"/>
    <w:rsid w:val="002F003C"/>
    <w:rsid w:val="002F33BF"/>
    <w:rsid w:val="00312EF0"/>
    <w:rsid w:val="0031455E"/>
    <w:rsid w:val="003204F4"/>
    <w:rsid w:val="00323312"/>
    <w:rsid w:val="00334124"/>
    <w:rsid w:val="0033495B"/>
    <w:rsid w:val="003503E1"/>
    <w:rsid w:val="00356DD8"/>
    <w:rsid w:val="00360E34"/>
    <w:rsid w:val="003729B4"/>
    <w:rsid w:val="00390722"/>
    <w:rsid w:val="00390C6B"/>
    <w:rsid w:val="00391B53"/>
    <w:rsid w:val="00395757"/>
    <w:rsid w:val="003A238D"/>
    <w:rsid w:val="003A43A4"/>
    <w:rsid w:val="003B3FD5"/>
    <w:rsid w:val="003C6B3C"/>
    <w:rsid w:val="003D0A3A"/>
    <w:rsid w:val="003D0D5D"/>
    <w:rsid w:val="003D5EEE"/>
    <w:rsid w:val="003D7724"/>
    <w:rsid w:val="003E1E71"/>
    <w:rsid w:val="003F0B74"/>
    <w:rsid w:val="003F1157"/>
    <w:rsid w:val="00402C1C"/>
    <w:rsid w:val="00433A08"/>
    <w:rsid w:val="00446C37"/>
    <w:rsid w:val="00493212"/>
    <w:rsid w:val="004A1ED1"/>
    <w:rsid w:val="004A7E49"/>
    <w:rsid w:val="004B13B1"/>
    <w:rsid w:val="004D4E05"/>
    <w:rsid w:val="004E1245"/>
    <w:rsid w:val="004E38DD"/>
    <w:rsid w:val="004E5182"/>
    <w:rsid w:val="004E768F"/>
    <w:rsid w:val="004F0D00"/>
    <w:rsid w:val="004F3858"/>
    <w:rsid w:val="005041E3"/>
    <w:rsid w:val="00511475"/>
    <w:rsid w:val="00511E58"/>
    <w:rsid w:val="0051294B"/>
    <w:rsid w:val="00513493"/>
    <w:rsid w:val="00515F5B"/>
    <w:rsid w:val="0052798A"/>
    <w:rsid w:val="005306BA"/>
    <w:rsid w:val="00534E43"/>
    <w:rsid w:val="005418DF"/>
    <w:rsid w:val="00547F0F"/>
    <w:rsid w:val="00562A9C"/>
    <w:rsid w:val="00565402"/>
    <w:rsid w:val="0057278C"/>
    <w:rsid w:val="00590EC4"/>
    <w:rsid w:val="005A6EB0"/>
    <w:rsid w:val="005A770A"/>
    <w:rsid w:val="005A7BD8"/>
    <w:rsid w:val="005B4099"/>
    <w:rsid w:val="005B7DF1"/>
    <w:rsid w:val="005C1A99"/>
    <w:rsid w:val="005C539E"/>
    <w:rsid w:val="005C5B13"/>
    <w:rsid w:val="005E60CB"/>
    <w:rsid w:val="005E63E5"/>
    <w:rsid w:val="005F54AC"/>
    <w:rsid w:val="006015CC"/>
    <w:rsid w:val="00616B54"/>
    <w:rsid w:val="00627018"/>
    <w:rsid w:val="00637127"/>
    <w:rsid w:val="00645AFE"/>
    <w:rsid w:val="00650115"/>
    <w:rsid w:val="006520C0"/>
    <w:rsid w:val="0065319A"/>
    <w:rsid w:val="006652D4"/>
    <w:rsid w:val="00666C54"/>
    <w:rsid w:val="00684459"/>
    <w:rsid w:val="006917C1"/>
    <w:rsid w:val="00693A2F"/>
    <w:rsid w:val="00697661"/>
    <w:rsid w:val="006A19C8"/>
    <w:rsid w:val="006A6EED"/>
    <w:rsid w:val="006B433A"/>
    <w:rsid w:val="006C11D9"/>
    <w:rsid w:val="006D281D"/>
    <w:rsid w:val="00705A06"/>
    <w:rsid w:val="00706C75"/>
    <w:rsid w:val="007265F3"/>
    <w:rsid w:val="00731F8A"/>
    <w:rsid w:val="00741175"/>
    <w:rsid w:val="00741519"/>
    <w:rsid w:val="007419E1"/>
    <w:rsid w:val="007435BA"/>
    <w:rsid w:val="00744B7C"/>
    <w:rsid w:val="00747342"/>
    <w:rsid w:val="00752B38"/>
    <w:rsid w:val="00753555"/>
    <w:rsid w:val="007536C1"/>
    <w:rsid w:val="00760B27"/>
    <w:rsid w:val="00776DBC"/>
    <w:rsid w:val="007873BC"/>
    <w:rsid w:val="00792DCF"/>
    <w:rsid w:val="00793FEF"/>
    <w:rsid w:val="007B01E6"/>
    <w:rsid w:val="007E0F55"/>
    <w:rsid w:val="007E4F20"/>
    <w:rsid w:val="007F584D"/>
    <w:rsid w:val="00806BBB"/>
    <w:rsid w:val="00811D04"/>
    <w:rsid w:val="00814CA4"/>
    <w:rsid w:val="00815C63"/>
    <w:rsid w:val="00825B27"/>
    <w:rsid w:val="00834565"/>
    <w:rsid w:val="00837E76"/>
    <w:rsid w:val="008435EC"/>
    <w:rsid w:val="00853FE5"/>
    <w:rsid w:val="00857F19"/>
    <w:rsid w:val="00863827"/>
    <w:rsid w:val="00863CFB"/>
    <w:rsid w:val="00885878"/>
    <w:rsid w:val="00894977"/>
    <w:rsid w:val="008A6648"/>
    <w:rsid w:val="008B4126"/>
    <w:rsid w:val="008C704D"/>
    <w:rsid w:val="008D36C4"/>
    <w:rsid w:val="008E433D"/>
    <w:rsid w:val="009003F3"/>
    <w:rsid w:val="00903373"/>
    <w:rsid w:val="00915D7B"/>
    <w:rsid w:val="00917BF1"/>
    <w:rsid w:val="00920049"/>
    <w:rsid w:val="00921776"/>
    <w:rsid w:val="00921C07"/>
    <w:rsid w:val="00926B7B"/>
    <w:rsid w:val="009302C7"/>
    <w:rsid w:val="009304BD"/>
    <w:rsid w:val="0093307D"/>
    <w:rsid w:val="0093372D"/>
    <w:rsid w:val="009642B9"/>
    <w:rsid w:val="00985A09"/>
    <w:rsid w:val="009909CA"/>
    <w:rsid w:val="009A104F"/>
    <w:rsid w:val="009D2DC2"/>
    <w:rsid w:val="009D4AEF"/>
    <w:rsid w:val="009E1CBC"/>
    <w:rsid w:val="009E2CB4"/>
    <w:rsid w:val="009E79A8"/>
    <w:rsid w:val="00A01E81"/>
    <w:rsid w:val="00A233E5"/>
    <w:rsid w:val="00A31B55"/>
    <w:rsid w:val="00A355C7"/>
    <w:rsid w:val="00A3597F"/>
    <w:rsid w:val="00A3680F"/>
    <w:rsid w:val="00A37CFB"/>
    <w:rsid w:val="00A41734"/>
    <w:rsid w:val="00A4395B"/>
    <w:rsid w:val="00A53C2B"/>
    <w:rsid w:val="00A60C0C"/>
    <w:rsid w:val="00A6165A"/>
    <w:rsid w:val="00A62D53"/>
    <w:rsid w:val="00A77F7D"/>
    <w:rsid w:val="00A80521"/>
    <w:rsid w:val="00A94918"/>
    <w:rsid w:val="00AA3B06"/>
    <w:rsid w:val="00AA73AC"/>
    <w:rsid w:val="00AB378D"/>
    <w:rsid w:val="00AC2FD6"/>
    <w:rsid w:val="00AC35AA"/>
    <w:rsid w:val="00AC4654"/>
    <w:rsid w:val="00AC714A"/>
    <w:rsid w:val="00AE61DC"/>
    <w:rsid w:val="00AF16A6"/>
    <w:rsid w:val="00AF6CB7"/>
    <w:rsid w:val="00AF76BB"/>
    <w:rsid w:val="00B00878"/>
    <w:rsid w:val="00B07ACC"/>
    <w:rsid w:val="00B17E65"/>
    <w:rsid w:val="00B32EC1"/>
    <w:rsid w:val="00B81EBD"/>
    <w:rsid w:val="00B90666"/>
    <w:rsid w:val="00BB0C4F"/>
    <w:rsid w:val="00BC03A2"/>
    <w:rsid w:val="00BD3C5A"/>
    <w:rsid w:val="00BF7A9D"/>
    <w:rsid w:val="00C03653"/>
    <w:rsid w:val="00C06C79"/>
    <w:rsid w:val="00C2359A"/>
    <w:rsid w:val="00C27294"/>
    <w:rsid w:val="00C507D1"/>
    <w:rsid w:val="00C5125F"/>
    <w:rsid w:val="00C534AF"/>
    <w:rsid w:val="00C61FB3"/>
    <w:rsid w:val="00C62169"/>
    <w:rsid w:val="00C63E1D"/>
    <w:rsid w:val="00C66D24"/>
    <w:rsid w:val="00C724F9"/>
    <w:rsid w:val="00C73828"/>
    <w:rsid w:val="00CA60B8"/>
    <w:rsid w:val="00CA65DA"/>
    <w:rsid w:val="00CB0004"/>
    <w:rsid w:val="00CB35A0"/>
    <w:rsid w:val="00CC19E5"/>
    <w:rsid w:val="00CC4291"/>
    <w:rsid w:val="00CD5C8F"/>
    <w:rsid w:val="00CE1517"/>
    <w:rsid w:val="00CE21B5"/>
    <w:rsid w:val="00D003DE"/>
    <w:rsid w:val="00D02793"/>
    <w:rsid w:val="00D12BA5"/>
    <w:rsid w:val="00D22483"/>
    <w:rsid w:val="00D236F0"/>
    <w:rsid w:val="00D23F30"/>
    <w:rsid w:val="00D24CA4"/>
    <w:rsid w:val="00D44EAE"/>
    <w:rsid w:val="00D45935"/>
    <w:rsid w:val="00D64B68"/>
    <w:rsid w:val="00D65037"/>
    <w:rsid w:val="00D70122"/>
    <w:rsid w:val="00D72E3E"/>
    <w:rsid w:val="00D76A48"/>
    <w:rsid w:val="00D90621"/>
    <w:rsid w:val="00DA3162"/>
    <w:rsid w:val="00DB446C"/>
    <w:rsid w:val="00DB6242"/>
    <w:rsid w:val="00DD685C"/>
    <w:rsid w:val="00DE28A0"/>
    <w:rsid w:val="00DE7262"/>
    <w:rsid w:val="00DE757D"/>
    <w:rsid w:val="00DF183B"/>
    <w:rsid w:val="00DF59B6"/>
    <w:rsid w:val="00E02B2C"/>
    <w:rsid w:val="00E12AB8"/>
    <w:rsid w:val="00E2547D"/>
    <w:rsid w:val="00E259CE"/>
    <w:rsid w:val="00E315F4"/>
    <w:rsid w:val="00E31F82"/>
    <w:rsid w:val="00E327B7"/>
    <w:rsid w:val="00E42E90"/>
    <w:rsid w:val="00E517F9"/>
    <w:rsid w:val="00E54036"/>
    <w:rsid w:val="00E62589"/>
    <w:rsid w:val="00E75D04"/>
    <w:rsid w:val="00E77441"/>
    <w:rsid w:val="00E90901"/>
    <w:rsid w:val="00E926CF"/>
    <w:rsid w:val="00E92E9E"/>
    <w:rsid w:val="00EA0190"/>
    <w:rsid w:val="00EA39B0"/>
    <w:rsid w:val="00EA51F3"/>
    <w:rsid w:val="00EB3307"/>
    <w:rsid w:val="00EC4BB3"/>
    <w:rsid w:val="00ED0AD5"/>
    <w:rsid w:val="00ED4FE0"/>
    <w:rsid w:val="00ED754F"/>
    <w:rsid w:val="00ED7552"/>
    <w:rsid w:val="00EE6AEF"/>
    <w:rsid w:val="00EE7E0E"/>
    <w:rsid w:val="00EF391D"/>
    <w:rsid w:val="00EF4A80"/>
    <w:rsid w:val="00F1144C"/>
    <w:rsid w:val="00F12B56"/>
    <w:rsid w:val="00F16246"/>
    <w:rsid w:val="00F21FB8"/>
    <w:rsid w:val="00F24A80"/>
    <w:rsid w:val="00F334CE"/>
    <w:rsid w:val="00F4360D"/>
    <w:rsid w:val="00F5376A"/>
    <w:rsid w:val="00F54536"/>
    <w:rsid w:val="00F56F49"/>
    <w:rsid w:val="00F7327F"/>
    <w:rsid w:val="00F76EE4"/>
    <w:rsid w:val="00F81A24"/>
    <w:rsid w:val="00F82980"/>
    <w:rsid w:val="00F9118B"/>
    <w:rsid w:val="00F97533"/>
    <w:rsid w:val="00FB4636"/>
    <w:rsid w:val="00FB6699"/>
    <w:rsid w:val="00FD150F"/>
    <w:rsid w:val="00FD1929"/>
    <w:rsid w:val="00FD58F4"/>
    <w:rsid w:val="00FE32E2"/>
    <w:rsid w:val="00FE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A926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2C7"/>
    <w:pPr>
      <w:widowControl w:val="0"/>
      <w:jc w:val="both"/>
    </w:pPr>
  </w:style>
  <w:style w:type="paragraph" w:styleId="1">
    <w:name w:val="heading 1"/>
    <w:basedOn w:val="a"/>
    <w:next w:val="a0"/>
    <w:link w:val="1Char"/>
    <w:autoRedefine/>
    <w:uiPriority w:val="9"/>
    <w:qFormat/>
    <w:rsid w:val="00D0279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黑体"/>
      <w:bCs/>
      <w:kern w:val="44"/>
      <w:sz w:val="40"/>
      <w:szCs w:val="44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0A66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76E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D027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27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27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27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27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27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02793"/>
    <w:rPr>
      <w:rFonts w:ascii="黑体" w:eastAsia="黑体" w:hAnsi="黑体"/>
      <w:bCs/>
      <w:kern w:val="44"/>
      <w:sz w:val="40"/>
      <w:szCs w:val="44"/>
    </w:rPr>
  </w:style>
  <w:style w:type="character" w:customStyle="1" w:styleId="2Char">
    <w:name w:val="标题 2 Char"/>
    <w:basedOn w:val="a1"/>
    <w:link w:val="2"/>
    <w:uiPriority w:val="9"/>
    <w:rsid w:val="000A66DC"/>
    <w:rPr>
      <w:rFonts w:ascii="黑体" w:eastAsia="黑体" w:hAnsi="黑体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F76EE4"/>
    <w:rPr>
      <w:rFonts w:ascii="黑体" w:eastAsia="黑体" w:hAnsi="黑体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D02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D02793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D02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D02793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D027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D02793"/>
    <w:rPr>
      <w:rFonts w:asciiTheme="majorHAnsi" w:eastAsiaTheme="majorEastAsia" w:hAnsiTheme="majorHAnsi" w:cstheme="majorBidi"/>
      <w:szCs w:val="21"/>
    </w:rPr>
  </w:style>
  <w:style w:type="paragraph" w:customStyle="1" w:styleId="a0">
    <w:name w:val="方案正文"/>
    <w:basedOn w:val="a"/>
    <w:qFormat/>
    <w:rsid w:val="00D02793"/>
    <w:pPr>
      <w:spacing w:line="360" w:lineRule="auto"/>
      <w:ind w:firstLineChars="200" w:firstLine="48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rsid w:val="00FD1929"/>
    <w:pPr>
      <w:tabs>
        <w:tab w:val="right" w:leader="dot" w:pos="9214"/>
      </w:tabs>
    </w:pPr>
  </w:style>
  <w:style w:type="paragraph" w:styleId="20">
    <w:name w:val="toc 2"/>
    <w:basedOn w:val="a"/>
    <w:next w:val="a"/>
    <w:autoRedefine/>
    <w:uiPriority w:val="39"/>
    <w:unhideWhenUsed/>
    <w:rsid w:val="00FD1929"/>
    <w:pPr>
      <w:tabs>
        <w:tab w:val="right" w:leader="dot" w:pos="9214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2793"/>
    <w:pPr>
      <w:ind w:leftChars="400" w:left="840"/>
    </w:pPr>
  </w:style>
  <w:style w:type="character" w:styleId="a4">
    <w:name w:val="Hyperlink"/>
    <w:basedOn w:val="a1"/>
    <w:uiPriority w:val="99"/>
    <w:unhideWhenUsed/>
    <w:rsid w:val="00D027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0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D027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D0279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02793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279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B7DE6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1"/>
    <w:link w:val="a8"/>
    <w:uiPriority w:val="99"/>
    <w:semiHidden/>
    <w:rsid w:val="001B7DE6"/>
    <w:rPr>
      <w:rFonts w:ascii="Heiti SC Light" w:eastAsia="Heiti SC Light"/>
      <w:sz w:val="24"/>
      <w:szCs w:val="24"/>
    </w:rPr>
  </w:style>
  <w:style w:type="table" w:styleId="a9">
    <w:name w:val="Table Grid"/>
    <w:basedOn w:val="a2"/>
    <w:uiPriority w:val="39"/>
    <w:rsid w:val="006D2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代码"/>
    <w:basedOn w:val="a"/>
    <w:qFormat/>
    <w:rsid w:val="00433A08"/>
    <w:rPr>
      <w:rFonts w:ascii="Courier New" w:hAnsi="Courier New" w:cs="Courier New"/>
      <w:noProof/>
    </w:rPr>
  </w:style>
  <w:style w:type="paragraph" w:styleId="ab">
    <w:name w:val="List Paragraph"/>
    <w:basedOn w:val="a"/>
    <w:uiPriority w:val="34"/>
    <w:qFormat/>
    <w:rsid w:val="00E327B7"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Normal (Web)"/>
    <w:basedOn w:val="a"/>
    <w:uiPriority w:val="99"/>
    <w:unhideWhenUsed/>
    <w:rsid w:val="00E3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1"/>
    <w:uiPriority w:val="99"/>
    <w:semiHidden/>
    <w:unhideWhenUsed/>
    <w:rsid w:val="005041E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5041E3"/>
    <w:pPr>
      <w:jc w:val="left"/>
    </w:pPr>
  </w:style>
  <w:style w:type="character" w:customStyle="1" w:styleId="Char3">
    <w:name w:val="批注文字 Char"/>
    <w:basedOn w:val="a1"/>
    <w:link w:val="ae"/>
    <w:uiPriority w:val="99"/>
    <w:semiHidden/>
    <w:rsid w:val="005041E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5041E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5041E3"/>
    <w:rPr>
      <w:b/>
      <w:bCs/>
    </w:rPr>
  </w:style>
  <w:style w:type="paragraph" w:styleId="af0">
    <w:name w:val="Date"/>
    <w:basedOn w:val="a"/>
    <w:next w:val="a"/>
    <w:link w:val="Char5"/>
    <w:uiPriority w:val="99"/>
    <w:semiHidden/>
    <w:unhideWhenUsed/>
    <w:rsid w:val="00F76EE4"/>
    <w:pPr>
      <w:ind w:leftChars="2500" w:left="100"/>
    </w:pPr>
  </w:style>
  <w:style w:type="character" w:customStyle="1" w:styleId="Char5">
    <w:name w:val="日期 Char"/>
    <w:basedOn w:val="a1"/>
    <w:link w:val="af0"/>
    <w:uiPriority w:val="99"/>
    <w:semiHidden/>
    <w:rsid w:val="00F76EE4"/>
  </w:style>
  <w:style w:type="character" w:styleId="af1">
    <w:name w:val="FollowedHyperlink"/>
    <w:basedOn w:val="a1"/>
    <w:uiPriority w:val="99"/>
    <w:semiHidden/>
    <w:unhideWhenUsed/>
    <w:rsid w:val="00360E34"/>
    <w:rPr>
      <w:color w:val="800080" w:themeColor="followedHyperlink"/>
      <w:u w:val="single"/>
    </w:rPr>
  </w:style>
  <w:style w:type="character" w:customStyle="1" w:styleId="apple-style-span">
    <w:name w:val="apple-style-span"/>
    <w:basedOn w:val="a1"/>
    <w:rsid w:val="003C6B3C"/>
  </w:style>
  <w:style w:type="paragraph" w:styleId="af2">
    <w:name w:val="Revision"/>
    <w:hidden/>
    <w:uiPriority w:val="99"/>
    <w:semiHidden/>
    <w:rsid w:val="00511E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02C7"/>
    <w:pPr>
      <w:widowControl w:val="0"/>
      <w:jc w:val="both"/>
    </w:pPr>
  </w:style>
  <w:style w:type="paragraph" w:styleId="1">
    <w:name w:val="heading 1"/>
    <w:basedOn w:val="a"/>
    <w:next w:val="a0"/>
    <w:link w:val="1Char"/>
    <w:autoRedefine/>
    <w:uiPriority w:val="9"/>
    <w:qFormat/>
    <w:rsid w:val="00D02793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黑体" w:eastAsia="黑体" w:hAnsi="黑体"/>
      <w:bCs/>
      <w:kern w:val="44"/>
      <w:sz w:val="40"/>
      <w:szCs w:val="44"/>
    </w:rPr>
  </w:style>
  <w:style w:type="paragraph" w:styleId="2">
    <w:name w:val="heading 2"/>
    <w:basedOn w:val="a"/>
    <w:next w:val="a0"/>
    <w:link w:val="2Char"/>
    <w:autoRedefine/>
    <w:uiPriority w:val="9"/>
    <w:unhideWhenUsed/>
    <w:qFormat/>
    <w:rsid w:val="000A66D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黑体" w:eastAsia="黑体" w:hAnsi="黑体" w:cstheme="majorBidi"/>
      <w:bCs/>
      <w:sz w:val="32"/>
      <w:szCs w:val="32"/>
    </w:rPr>
  </w:style>
  <w:style w:type="paragraph" w:styleId="3">
    <w:name w:val="heading 3"/>
    <w:basedOn w:val="a"/>
    <w:next w:val="a0"/>
    <w:link w:val="3Char"/>
    <w:autoRedefine/>
    <w:uiPriority w:val="9"/>
    <w:unhideWhenUsed/>
    <w:qFormat/>
    <w:rsid w:val="00F76EE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黑体" w:eastAsia="黑体" w:hAnsi="黑体"/>
      <w:bCs/>
      <w:sz w:val="28"/>
      <w:szCs w:val="32"/>
    </w:rPr>
  </w:style>
  <w:style w:type="paragraph" w:styleId="4">
    <w:name w:val="heading 4"/>
    <w:basedOn w:val="a"/>
    <w:next w:val="a0"/>
    <w:link w:val="4Char"/>
    <w:autoRedefine/>
    <w:uiPriority w:val="9"/>
    <w:unhideWhenUsed/>
    <w:qFormat/>
    <w:rsid w:val="00D0279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0279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0279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0279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0279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0279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D02793"/>
    <w:rPr>
      <w:rFonts w:ascii="黑体" w:eastAsia="黑体" w:hAnsi="黑体"/>
      <w:bCs/>
      <w:kern w:val="44"/>
      <w:sz w:val="40"/>
      <w:szCs w:val="44"/>
    </w:rPr>
  </w:style>
  <w:style w:type="character" w:customStyle="1" w:styleId="2Char">
    <w:name w:val="标题 2 Char"/>
    <w:basedOn w:val="a1"/>
    <w:link w:val="2"/>
    <w:uiPriority w:val="9"/>
    <w:rsid w:val="000A66DC"/>
    <w:rPr>
      <w:rFonts w:ascii="黑体" w:eastAsia="黑体" w:hAnsi="黑体" w:cstheme="majorBidi"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F76EE4"/>
    <w:rPr>
      <w:rFonts w:ascii="黑体" w:eastAsia="黑体" w:hAnsi="黑体"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D027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D02793"/>
    <w:rPr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D0279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D02793"/>
    <w:rPr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semiHidden/>
    <w:rsid w:val="00D0279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semiHidden/>
    <w:rsid w:val="00D02793"/>
    <w:rPr>
      <w:rFonts w:asciiTheme="majorHAnsi" w:eastAsiaTheme="majorEastAsia" w:hAnsiTheme="majorHAnsi" w:cstheme="majorBidi"/>
      <w:szCs w:val="21"/>
    </w:rPr>
  </w:style>
  <w:style w:type="paragraph" w:customStyle="1" w:styleId="a0">
    <w:name w:val="方案正文"/>
    <w:basedOn w:val="a"/>
    <w:qFormat/>
    <w:rsid w:val="00D02793"/>
    <w:pPr>
      <w:spacing w:line="360" w:lineRule="auto"/>
      <w:ind w:firstLineChars="200" w:firstLine="480"/>
    </w:pPr>
    <w:rPr>
      <w:sz w:val="24"/>
    </w:rPr>
  </w:style>
  <w:style w:type="paragraph" w:styleId="10">
    <w:name w:val="toc 1"/>
    <w:basedOn w:val="a"/>
    <w:next w:val="a"/>
    <w:autoRedefine/>
    <w:uiPriority w:val="39"/>
    <w:unhideWhenUsed/>
    <w:rsid w:val="00FD1929"/>
    <w:pPr>
      <w:tabs>
        <w:tab w:val="right" w:leader="dot" w:pos="9214"/>
      </w:tabs>
    </w:pPr>
  </w:style>
  <w:style w:type="paragraph" w:styleId="20">
    <w:name w:val="toc 2"/>
    <w:basedOn w:val="a"/>
    <w:next w:val="a"/>
    <w:autoRedefine/>
    <w:uiPriority w:val="39"/>
    <w:unhideWhenUsed/>
    <w:rsid w:val="00FD1929"/>
    <w:pPr>
      <w:tabs>
        <w:tab w:val="right" w:leader="dot" w:pos="9214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D02793"/>
    <w:pPr>
      <w:ind w:leftChars="400" w:left="840"/>
    </w:pPr>
  </w:style>
  <w:style w:type="character" w:styleId="a4">
    <w:name w:val="Hyperlink"/>
    <w:basedOn w:val="a1"/>
    <w:uiPriority w:val="99"/>
    <w:unhideWhenUsed/>
    <w:rsid w:val="00D02793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D027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5"/>
    <w:uiPriority w:val="99"/>
    <w:rsid w:val="00D02793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027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6"/>
    <w:uiPriority w:val="99"/>
    <w:rsid w:val="00D02793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D02793"/>
    <w:rPr>
      <w:sz w:val="18"/>
      <w:szCs w:val="18"/>
    </w:rPr>
  </w:style>
  <w:style w:type="character" w:customStyle="1" w:styleId="Char1">
    <w:name w:val="批注框文本 Char"/>
    <w:basedOn w:val="a1"/>
    <w:link w:val="a7"/>
    <w:uiPriority w:val="99"/>
    <w:semiHidden/>
    <w:rsid w:val="00D0279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B7DE6"/>
    <w:rPr>
      <w:rFonts w:ascii="Heiti SC Light" w:eastAsia="Heiti SC Light"/>
      <w:sz w:val="24"/>
      <w:szCs w:val="24"/>
    </w:rPr>
  </w:style>
  <w:style w:type="character" w:customStyle="1" w:styleId="Char2">
    <w:name w:val="文档结构图 Char"/>
    <w:basedOn w:val="a1"/>
    <w:link w:val="a8"/>
    <w:uiPriority w:val="99"/>
    <w:semiHidden/>
    <w:rsid w:val="001B7DE6"/>
    <w:rPr>
      <w:rFonts w:ascii="Heiti SC Light" w:eastAsia="Heiti SC Light"/>
      <w:sz w:val="24"/>
      <w:szCs w:val="24"/>
    </w:rPr>
  </w:style>
  <w:style w:type="table" w:styleId="a9">
    <w:name w:val="Table Grid"/>
    <w:basedOn w:val="a2"/>
    <w:uiPriority w:val="39"/>
    <w:rsid w:val="006D28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代码"/>
    <w:basedOn w:val="a"/>
    <w:qFormat/>
    <w:rsid w:val="00433A08"/>
    <w:rPr>
      <w:rFonts w:ascii="Courier New" w:hAnsi="Courier New" w:cs="Courier New"/>
      <w:noProof/>
    </w:rPr>
  </w:style>
  <w:style w:type="paragraph" w:styleId="ab">
    <w:name w:val="List Paragraph"/>
    <w:basedOn w:val="a"/>
    <w:uiPriority w:val="34"/>
    <w:qFormat/>
    <w:rsid w:val="00E327B7"/>
    <w:pPr>
      <w:ind w:firstLineChars="200" w:firstLine="420"/>
    </w:pPr>
    <w:rPr>
      <w:rFonts w:ascii="Calibri" w:eastAsia="宋体" w:hAnsi="Calibri" w:cs="Times New Roman"/>
    </w:rPr>
  </w:style>
  <w:style w:type="paragraph" w:styleId="ac">
    <w:name w:val="Normal (Web)"/>
    <w:basedOn w:val="a"/>
    <w:uiPriority w:val="99"/>
    <w:unhideWhenUsed/>
    <w:rsid w:val="00E327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annotation reference"/>
    <w:basedOn w:val="a1"/>
    <w:uiPriority w:val="99"/>
    <w:semiHidden/>
    <w:unhideWhenUsed/>
    <w:rsid w:val="005041E3"/>
    <w:rPr>
      <w:sz w:val="21"/>
      <w:szCs w:val="21"/>
    </w:rPr>
  </w:style>
  <w:style w:type="paragraph" w:styleId="ae">
    <w:name w:val="annotation text"/>
    <w:basedOn w:val="a"/>
    <w:link w:val="Char3"/>
    <w:uiPriority w:val="99"/>
    <w:semiHidden/>
    <w:unhideWhenUsed/>
    <w:rsid w:val="005041E3"/>
    <w:pPr>
      <w:jc w:val="left"/>
    </w:pPr>
  </w:style>
  <w:style w:type="character" w:customStyle="1" w:styleId="Char3">
    <w:name w:val="批注文字 Char"/>
    <w:basedOn w:val="a1"/>
    <w:link w:val="ae"/>
    <w:uiPriority w:val="99"/>
    <w:semiHidden/>
    <w:rsid w:val="005041E3"/>
  </w:style>
  <w:style w:type="paragraph" w:styleId="af">
    <w:name w:val="annotation subject"/>
    <w:basedOn w:val="ae"/>
    <w:next w:val="ae"/>
    <w:link w:val="Char4"/>
    <w:uiPriority w:val="99"/>
    <w:semiHidden/>
    <w:unhideWhenUsed/>
    <w:rsid w:val="005041E3"/>
    <w:rPr>
      <w:b/>
      <w:bCs/>
    </w:rPr>
  </w:style>
  <w:style w:type="character" w:customStyle="1" w:styleId="Char4">
    <w:name w:val="批注主题 Char"/>
    <w:basedOn w:val="Char3"/>
    <w:link w:val="af"/>
    <w:uiPriority w:val="99"/>
    <w:semiHidden/>
    <w:rsid w:val="005041E3"/>
    <w:rPr>
      <w:b/>
      <w:bCs/>
    </w:rPr>
  </w:style>
  <w:style w:type="paragraph" w:styleId="af0">
    <w:name w:val="Date"/>
    <w:basedOn w:val="a"/>
    <w:next w:val="a"/>
    <w:link w:val="Char5"/>
    <w:uiPriority w:val="99"/>
    <w:semiHidden/>
    <w:unhideWhenUsed/>
    <w:rsid w:val="00F76EE4"/>
    <w:pPr>
      <w:ind w:leftChars="2500" w:left="100"/>
    </w:pPr>
  </w:style>
  <w:style w:type="character" w:customStyle="1" w:styleId="Char5">
    <w:name w:val="日期 Char"/>
    <w:basedOn w:val="a1"/>
    <w:link w:val="af0"/>
    <w:uiPriority w:val="99"/>
    <w:semiHidden/>
    <w:rsid w:val="00F76EE4"/>
  </w:style>
  <w:style w:type="character" w:styleId="af1">
    <w:name w:val="FollowedHyperlink"/>
    <w:basedOn w:val="a1"/>
    <w:uiPriority w:val="99"/>
    <w:semiHidden/>
    <w:unhideWhenUsed/>
    <w:rsid w:val="00360E34"/>
    <w:rPr>
      <w:color w:val="800080" w:themeColor="followedHyperlink"/>
      <w:u w:val="single"/>
    </w:rPr>
  </w:style>
  <w:style w:type="character" w:customStyle="1" w:styleId="apple-style-span">
    <w:name w:val="apple-style-span"/>
    <w:basedOn w:val="a1"/>
    <w:rsid w:val="003C6B3C"/>
  </w:style>
  <w:style w:type="paragraph" w:styleId="af2">
    <w:name w:val="Revision"/>
    <w:hidden/>
    <w:uiPriority w:val="99"/>
    <w:semiHidden/>
    <w:rsid w:val="0051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6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19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yperlink" Target="mailto:lidan@bochewang.com.c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\Misc\&#33258;&#23450;&#20041;%20Office%20&#27169;&#26495;\&#26041;&#26696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e2e1587-8af5-47ee-a667-59c46c0640c3">UHMTDXAKS53Q-425-13213</_dlc_DocId>
    <_dlc_DocIdUrl xmlns="6e2e1587-8af5-47ee-a667-59c46c0640c3">
      <Url>http://docstation.pingan.com.cn/sites/Req-doc/process-doc/multi-field/D1_PCI_2013_005/_layouts/DocIdRedir.aspx?ID=UHMTDXAKS53Q-425-13213</Url>
      <Description>UHMTDXAKS53Q-425-13213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CF05474D1567C64EB754B797E3F22F51" ma:contentTypeVersion="0" ma:contentTypeDescription="新建文档。" ma:contentTypeScope="" ma:versionID="517507b78113d11f85b923634d06971d">
  <xsd:schema xmlns:xsd="http://www.w3.org/2001/XMLSchema" xmlns:xs="http://www.w3.org/2001/XMLSchema" xmlns:p="http://schemas.microsoft.com/office/2006/metadata/properties" xmlns:ns2="6e2e1587-8af5-47ee-a667-59c46c0640c3" targetNamespace="http://schemas.microsoft.com/office/2006/metadata/properties" ma:root="true" ma:fieldsID="8085afa616c36c491fe20b79b7eee067" ns2:_="">
    <xsd:import namespace="6e2e1587-8af5-47ee-a667-59c46c0640c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2e1587-8af5-47ee-a667-59c46c0640c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文档 ID 值" ma:description="分配至此项的文档 ID 值。" ma:internalName="_dlc_DocId" ma:readOnly="true">
      <xsd:simpleType>
        <xsd:restriction base="dms:Text"/>
      </xsd:simpleType>
    </xsd:element>
    <xsd:element name="_dlc_DocIdUrl" ma:index="9" nillable="true" ma:displayName="文档 ID" ma:description="此文档的永久链接。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永久 ID" ma:description="在添加过程中保留 ID。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3C739-CAEB-4379-8756-565BF4CBAF60}">
  <ds:schemaRefs>
    <ds:schemaRef ds:uri="http://schemas.microsoft.com/office/2006/metadata/properties"/>
    <ds:schemaRef ds:uri="http://schemas.microsoft.com/office/infopath/2007/PartnerControls"/>
    <ds:schemaRef ds:uri="6e2e1587-8af5-47ee-a667-59c46c0640c3"/>
  </ds:schemaRefs>
</ds:datastoreItem>
</file>

<file path=customXml/itemProps2.xml><?xml version="1.0" encoding="utf-8"?>
<ds:datastoreItem xmlns:ds="http://schemas.openxmlformats.org/officeDocument/2006/customXml" ds:itemID="{25E3A256-EE1F-4D6A-A2EB-99305B89C8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e2e1587-8af5-47ee-a667-59c46c0640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6365F3-7E86-4CCC-9217-53FA7A1D5B3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FD451C-69D5-490D-A2EC-A33CA6B4A11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2C9B8E37-0162-4AEC-B2E9-316CB6E1F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方案模板.dotx</Template>
  <TotalTime>764</TotalTime>
  <Pages>20</Pages>
  <Words>2210</Words>
  <Characters>12598</Characters>
  <Application>Microsoft Office Word</Application>
  <DocSecurity>0</DocSecurity>
  <Lines>104</Lines>
  <Paragraphs>29</Paragraphs>
  <ScaleCrop>false</ScaleCrop>
  <Company>中国平安保险(集团)股份有限公司</Company>
  <LinksUpToDate>false</LinksUpToDate>
  <CharactersWithSpaces>14779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李丹</dc:creator>
  <cp:lastModifiedBy>Localadmin</cp:lastModifiedBy>
  <cp:revision>3</cp:revision>
  <cp:lastPrinted>2015-07-15T08:40:00Z</cp:lastPrinted>
  <dcterms:created xsi:type="dcterms:W3CDTF">2017-02-15T09:13:00Z</dcterms:created>
  <dcterms:modified xsi:type="dcterms:W3CDTF">2017-02-23T06:10:00Z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0x010100CF05474D1567C64EB754B797E3F22F51</vt:lpwstr>
  </property>
  <property fmtid="{D5CDD505-2E9C-101B-9397-08002B2CF9AE}" pid="3" name="_dlc_DocIdItemGuid">
    <vt:lpwstr>9fa5d34d-8081-4c4b-897e-06f973ba1097</vt:lpwstr>
  </property>
</Properties>
</file>